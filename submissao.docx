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F5A119" w14:textId="77777777" w:rsidR="00277320" w:rsidRDefault="005A5A69">
      <w:pPr>
        <w:pStyle w:val="Heading"/>
        <w:spacing w:before="0" w:after="240" w:line="480" w:lineRule="auto"/>
        <w:jc w:val="center"/>
        <w:rPr>
          <w:rFonts w:ascii="Times New Roman" w:hAnsi="Times New Roman"/>
          <w:b/>
          <w:bCs/>
          <w:sz w:val="24"/>
          <w:szCs w:val="24"/>
        </w:rPr>
      </w:pPr>
      <w:r>
        <w:rPr>
          <w:rFonts w:ascii="Times New Roman" w:hAnsi="Times New Roman"/>
          <w:b/>
          <w:bCs/>
          <w:sz w:val="24"/>
          <w:szCs w:val="24"/>
        </w:rPr>
        <w:t>Usabilidade E Acessibilidade Em Software Agrícola: Uma Revisão Sistemática</w:t>
      </w:r>
    </w:p>
    <w:p w14:paraId="0A320D3C" w14:textId="77777777" w:rsidR="00277320" w:rsidRPr="0020111B" w:rsidRDefault="005A5A69" w:rsidP="0020111B">
      <w:pPr>
        <w:pStyle w:val="PargrafodaLista"/>
        <w:spacing w:after="120" w:line="360" w:lineRule="auto"/>
        <w:ind w:left="29"/>
        <w:jc w:val="both"/>
        <w:rPr>
          <w:rFonts w:ascii="Times New Roman" w:hAnsi="Times New Roman"/>
          <w:color w:val="000000"/>
          <w:sz w:val="24"/>
          <w:szCs w:val="24"/>
          <w:lang w:val="pt-PT"/>
        </w:rPr>
      </w:pPr>
      <w:bookmarkStart w:id="0" w:name="result_box"/>
      <w:bookmarkEnd w:id="0"/>
      <w:r>
        <w:rPr>
          <w:rFonts w:ascii="Times New Roman" w:hAnsi="Times New Roman"/>
          <w:b/>
          <w:bCs/>
          <w:sz w:val="24"/>
          <w:szCs w:val="24"/>
          <w:lang w:val="pt-PT"/>
        </w:rPr>
        <w:t xml:space="preserve">Contexto: </w:t>
      </w:r>
      <w:r>
        <w:rPr>
          <w:rFonts w:ascii="Times New Roman" w:hAnsi="Times New Roman"/>
          <w:sz w:val="24"/>
          <w:szCs w:val="24"/>
          <w:lang w:val="pt-PT"/>
        </w:rPr>
        <w:t xml:space="preserve">Acessibilidade e usabilidade são ferramentas que agregam qualidade a um produto ou serviço digital.  O baixo nível desses atributos acarreta em desmotivação do usuário e </w:t>
      </w:r>
      <w:r>
        <w:rPr>
          <w:rFonts w:ascii="Times New Roman" w:hAnsi="Times New Roman"/>
          <w:sz w:val="24"/>
          <w:szCs w:val="24"/>
          <w:lang w:val="pt-PT"/>
        </w:rPr>
        <w:t>na vertente agrícola pode resultar em baixa adesão de uso.</w:t>
      </w:r>
      <w:r>
        <w:rPr>
          <w:rFonts w:ascii="Times New Roman" w:hAnsi="Times New Roman"/>
          <w:color w:val="FF0000"/>
          <w:sz w:val="24"/>
          <w:szCs w:val="24"/>
          <w:lang w:val="pt-PT"/>
        </w:rPr>
        <w:t xml:space="preserve"> </w:t>
      </w:r>
      <w:r>
        <w:rPr>
          <w:rFonts w:ascii="Times New Roman" w:hAnsi="Times New Roman"/>
          <w:color w:val="000000"/>
          <w:sz w:val="24"/>
          <w:szCs w:val="24"/>
          <w:lang w:val="pt-PT"/>
        </w:rPr>
        <w:t>Pesquisas apontam que no Brasil o uso da web por produtores rurais aumentou entre os ano</w:t>
      </w:r>
      <w:r w:rsidRPr="0020111B">
        <w:rPr>
          <w:rFonts w:ascii="Times New Roman" w:hAnsi="Times New Roman"/>
          <w:color w:val="000000"/>
          <w:sz w:val="24"/>
          <w:szCs w:val="24"/>
          <w:lang w:val="pt-PT"/>
        </w:rPr>
        <w:t>s de 2009 a 2013. Uma das vertentes em que essa tecnologia está sendo aplicada no país é o Cadastro Ambiental</w:t>
      </w:r>
      <w:r w:rsidRPr="0020111B">
        <w:rPr>
          <w:rFonts w:ascii="Times New Roman" w:hAnsi="Times New Roman"/>
          <w:color w:val="000000"/>
          <w:sz w:val="24"/>
          <w:szCs w:val="24"/>
          <w:lang w:val="pt-PT"/>
        </w:rPr>
        <w:t xml:space="preserve"> Rural (CAR) obrigatório para os proprietários de imóveis rurais.</w:t>
      </w:r>
    </w:p>
    <w:p w14:paraId="3D325F69" w14:textId="77777777" w:rsidR="00277320" w:rsidRDefault="005A5A69">
      <w:pPr>
        <w:pStyle w:val="PargrafodaLista"/>
        <w:spacing w:after="120" w:line="360" w:lineRule="auto"/>
        <w:ind w:left="29"/>
        <w:jc w:val="both"/>
        <w:rPr>
          <w:rFonts w:ascii="Times New Roman" w:hAnsi="Times New Roman"/>
          <w:sz w:val="24"/>
          <w:szCs w:val="24"/>
          <w:lang w:val="pt-PT"/>
        </w:rPr>
      </w:pPr>
      <w:r>
        <w:rPr>
          <w:rFonts w:ascii="Times New Roman" w:hAnsi="Times New Roman"/>
          <w:b/>
          <w:bCs/>
          <w:sz w:val="24"/>
          <w:szCs w:val="24"/>
          <w:lang w:val="pt-PT"/>
        </w:rPr>
        <w:t>O</w:t>
      </w:r>
      <w:r>
        <w:rPr>
          <w:rFonts w:ascii="Times New Roman" w:hAnsi="Times New Roman"/>
          <w:b/>
          <w:bCs/>
          <w:sz w:val="24"/>
          <w:szCs w:val="24"/>
          <w:lang w:val="pt-PT"/>
        </w:rPr>
        <w:t>bjetivo:</w:t>
      </w:r>
      <w:r>
        <w:rPr>
          <w:rFonts w:ascii="Times New Roman" w:hAnsi="Times New Roman"/>
          <w:sz w:val="24"/>
          <w:szCs w:val="24"/>
          <w:lang w:val="pt-PT"/>
        </w:rPr>
        <w:t xml:space="preserve"> Desenvolver revisão bibliográfica na área de usabilidade e acessibilidade em software, voltados para a vertente agrícola e web. Almeja-se encontrar informações como estado da arte,</w:t>
      </w:r>
      <w:r>
        <w:rPr>
          <w:rFonts w:ascii="Times New Roman" w:hAnsi="Times New Roman"/>
          <w:sz w:val="24"/>
          <w:szCs w:val="24"/>
          <w:lang w:val="pt-PT"/>
        </w:rPr>
        <w:t xml:space="preserve"> técnicas de medição, dificuldades dos usuários, benefícios da aplicação desses conceitos, ferramentas utilizadas, soluções para possíveis problemáticas encontradas, meios de acesso aos softwares e indicações dos softwares agrícolas mais utilizados. </w:t>
      </w:r>
    </w:p>
    <w:p w14:paraId="508303DA" w14:textId="77777777" w:rsidR="00277320" w:rsidRDefault="005A5A69">
      <w:pPr>
        <w:pStyle w:val="PargrafodaLista"/>
        <w:spacing w:after="120" w:line="360" w:lineRule="auto"/>
        <w:ind w:left="29"/>
        <w:jc w:val="both"/>
        <w:rPr>
          <w:rStyle w:val="Refdecomentrio"/>
          <w:rFonts w:ascii="Times New Roman" w:hAnsi="Times New Roman"/>
          <w:sz w:val="24"/>
          <w:szCs w:val="24"/>
          <w:lang w:val="pt-PT"/>
        </w:rPr>
      </w:pPr>
      <w:r>
        <w:rPr>
          <w:rStyle w:val="Refdecomentrio"/>
          <w:rFonts w:ascii="Times New Roman" w:hAnsi="Times New Roman"/>
          <w:b/>
          <w:bCs/>
          <w:sz w:val="24"/>
          <w:szCs w:val="24"/>
          <w:lang w:val="pt-PT"/>
        </w:rPr>
        <w:t>Métod</w:t>
      </w:r>
      <w:r>
        <w:rPr>
          <w:rStyle w:val="Refdecomentrio"/>
          <w:rFonts w:ascii="Times New Roman" w:hAnsi="Times New Roman"/>
          <w:b/>
          <w:bCs/>
          <w:sz w:val="24"/>
          <w:szCs w:val="24"/>
          <w:lang w:val="pt-PT"/>
        </w:rPr>
        <w:t>o:</w:t>
      </w:r>
      <w:r>
        <w:rPr>
          <w:rStyle w:val="Refdecomentrio"/>
          <w:rFonts w:ascii="Times New Roman" w:hAnsi="Times New Roman"/>
          <w:sz w:val="24"/>
          <w:szCs w:val="24"/>
          <w:lang w:val="pt-PT"/>
        </w:rPr>
        <w:t xml:space="preserve"> Aplicou-se  técnica de Revisão Sistemática utilizando 4 (quatro) bases de dados. Como resultado 6.577 estudos foram seleccionados, os mesmos são provenientes de revistas e conferências, após aplicação de critério de inclusão e exclusão resultaram  28 es</w:t>
      </w:r>
      <w:r>
        <w:rPr>
          <w:rStyle w:val="Refdecomentrio"/>
          <w:rFonts w:ascii="Times New Roman" w:hAnsi="Times New Roman"/>
          <w:sz w:val="24"/>
          <w:szCs w:val="24"/>
          <w:lang w:val="pt-PT"/>
        </w:rPr>
        <w:t>tudos relavantes sobre o tema de pesquisa.</w:t>
      </w:r>
    </w:p>
    <w:p w14:paraId="4D37B1B0" w14:textId="77777777" w:rsidR="00277320" w:rsidRDefault="005A5A69">
      <w:pPr>
        <w:pStyle w:val="PargrafodaLista"/>
        <w:spacing w:after="120" w:line="360" w:lineRule="auto"/>
        <w:ind w:left="0"/>
        <w:jc w:val="both"/>
        <w:rPr>
          <w:rFonts w:ascii="Times New Roman" w:hAnsi="Times New Roman"/>
          <w:color w:val="000000"/>
          <w:sz w:val="24"/>
          <w:szCs w:val="24"/>
          <w:lang w:val="pt-PT"/>
        </w:rPr>
      </w:pPr>
      <w:r>
        <w:rPr>
          <w:rFonts w:ascii="Times New Roman" w:hAnsi="Times New Roman"/>
          <w:b/>
          <w:bCs/>
          <w:sz w:val="24"/>
          <w:szCs w:val="24"/>
          <w:lang w:val="pt-PT"/>
        </w:rPr>
        <w:t>Resultados:</w:t>
      </w:r>
      <w:r>
        <w:rPr>
          <w:rFonts w:ascii="Times New Roman" w:hAnsi="Times New Roman"/>
          <w:sz w:val="24"/>
          <w:szCs w:val="24"/>
          <w:lang w:val="pt-PT"/>
        </w:rPr>
        <w:t xml:space="preserve">  Com exceção dos</w:t>
      </w:r>
      <w:r>
        <w:rPr>
          <w:rFonts w:ascii="Times New Roman" w:hAnsi="Times New Roman"/>
          <w:color w:val="000000"/>
          <w:sz w:val="24"/>
          <w:szCs w:val="24"/>
          <w:lang w:val="pt-PT"/>
        </w:rPr>
        <w:t xml:space="preserve"> dados sobre softwares mais utilizados na agricultura, os demais objetivos do estudo foram alcançados. Dentre os resultados destaca-se as limitações das ferramentas atuais: necessidade </w:t>
      </w:r>
      <w:r>
        <w:rPr>
          <w:rFonts w:ascii="Times New Roman" w:hAnsi="Times New Roman"/>
          <w:color w:val="000000"/>
          <w:sz w:val="24"/>
          <w:szCs w:val="24"/>
          <w:lang w:val="pt-PT"/>
        </w:rPr>
        <w:t>de medição do quanto um atributos foi aplicado ao sistema,  necessidade de realizar testes qualitativos e de indentificar problemas sérios dos triviais.</w:t>
      </w:r>
    </w:p>
    <w:p w14:paraId="6CA89190" w14:textId="77777777" w:rsidR="00277320" w:rsidRDefault="005A5A69">
      <w:pPr>
        <w:pStyle w:val="PargrafodaLista"/>
        <w:spacing w:after="120" w:line="360" w:lineRule="auto"/>
        <w:ind w:left="0"/>
        <w:jc w:val="both"/>
        <w:rPr>
          <w:rFonts w:ascii="Times New Roman" w:hAnsi="Times New Roman"/>
          <w:color w:val="FF3333"/>
          <w:sz w:val="24"/>
          <w:szCs w:val="24"/>
          <w:lang w:val="pt-PT"/>
        </w:rPr>
      </w:pPr>
      <w:r>
        <w:rPr>
          <w:rFonts w:ascii="Times New Roman" w:hAnsi="Times New Roman"/>
          <w:b/>
          <w:bCs/>
          <w:color w:val="000000"/>
          <w:sz w:val="24"/>
          <w:szCs w:val="24"/>
          <w:lang w:val="pt-PT"/>
        </w:rPr>
        <w:t xml:space="preserve">Conclusões: </w:t>
      </w:r>
      <w:r>
        <w:rPr>
          <w:rFonts w:ascii="Times New Roman" w:hAnsi="Times New Roman"/>
          <w:color w:val="FF3333"/>
          <w:sz w:val="24"/>
          <w:szCs w:val="24"/>
          <w:lang w:val="pt-PT"/>
        </w:rPr>
        <w:t>Visto a escasses dos estudos na área de agricultura e as dificuldades levantadas por usuári</w:t>
      </w:r>
      <w:r>
        <w:rPr>
          <w:rFonts w:ascii="Times New Roman" w:hAnsi="Times New Roman"/>
          <w:color w:val="FF3333"/>
          <w:sz w:val="24"/>
          <w:szCs w:val="24"/>
          <w:lang w:val="pt-PT"/>
        </w:rPr>
        <w:t>os desse meio, pode-se inferir a necessidade de pesquisa de usabilidade e acessibilidade na vertente agrícola</w:t>
      </w:r>
      <w:ins w:id="1" w:author="Unknown Author" w:date="2017-02-22T15:18:00Z">
        <w:r>
          <w:rPr>
            <w:rFonts w:ascii="Times New Roman" w:hAnsi="Times New Roman"/>
            <w:color w:val="FF3333"/>
            <w:sz w:val="24"/>
            <w:szCs w:val="24"/>
            <w:lang w:val="pt-PT"/>
          </w:rPr>
          <w:t xml:space="preserve">, enfatizando a necessidade em se </w:t>
        </w:r>
      </w:ins>
      <w:ins w:id="2" w:author="Unknown Author" w:date="2017-02-22T15:15:00Z">
        <w:r>
          <w:rPr>
            <w:rFonts w:ascii="Times New Roman" w:hAnsi="Times New Roman"/>
            <w:color w:val="FF3333"/>
            <w:sz w:val="24"/>
            <w:szCs w:val="24"/>
            <w:lang w:val="pt-PT"/>
          </w:rPr>
          <w:t xml:space="preserve">obter maior conhecimento sobre </w:t>
        </w:r>
      </w:ins>
      <w:ins w:id="3" w:author="Unknown Author" w:date="2017-02-22T15:18:00Z">
        <w:r>
          <w:rPr>
            <w:rFonts w:ascii="Times New Roman" w:hAnsi="Times New Roman"/>
            <w:color w:val="FF3333"/>
            <w:sz w:val="24"/>
            <w:szCs w:val="24"/>
            <w:lang w:val="pt-PT"/>
          </w:rPr>
          <w:t>esse tipo de usuário</w:t>
        </w:r>
      </w:ins>
      <w:ins w:id="4" w:author="Unknown Author" w:date="2017-02-22T15:16:00Z">
        <w:r>
          <w:rPr>
            <w:rFonts w:ascii="Times New Roman" w:hAnsi="Times New Roman"/>
            <w:color w:val="FF3333"/>
            <w:sz w:val="24"/>
            <w:szCs w:val="24"/>
            <w:lang w:val="pt-PT"/>
          </w:rPr>
          <w:t xml:space="preserve"> e suas dificuldades</w:t>
        </w:r>
      </w:ins>
      <w:del w:id="5" w:author="Unknown Author" w:date="2017-02-22T15:15:00Z">
        <w:r>
          <w:rPr>
            <w:rFonts w:ascii="Times New Roman" w:hAnsi="Times New Roman"/>
            <w:color w:val="FF3333"/>
            <w:sz w:val="24"/>
            <w:szCs w:val="24"/>
            <w:lang w:val="pt-PT"/>
          </w:rPr>
          <w:delText>,</w:delText>
        </w:r>
      </w:del>
      <w:r>
        <w:rPr>
          <w:rFonts w:ascii="Times New Roman" w:hAnsi="Times New Roman"/>
          <w:color w:val="FF3333"/>
          <w:sz w:val="24"/>
          <w:szCs w:val="24"/>
          <w:lang w:val="pt-PT"/>
        </w:rPr>
        <w:t xml:space="preserve"> o CAR se mostra uma oportunidade favor</w:t>
      </w:r>
      <w:ins w:id="6" w:author="Unknown Author" w:date="2017-02-22T15:18:00Z">
        <w:r>
          <w:rPr>
            <w:rFonts w:ascii="Times New Roman" w:hAnsi="Times New Roman"/>
            <w:color w:val="FF3333"/>
            <w:sz w:val="24"/>
            <w:szCs w:val="24"/>
            <w:lang w:val="pt-PT"/>
          </w:rPr>
          <w:t>á</w:t>
        </w:r>
      </w:ins>
      <w:del w:id="7" w:author="Unknown Author" w:date="2017-02-22T15:18:00Z">
        <w:r>
          <w:rPr>
            <w:rFonts w:ascii="Times New Roman" w:hAnsi="Times New Roman"/>
            <w:color w:val="FF3333"/>
            <w:sz w:val="24"/>
            <w:szCs w:val="24"/>
            <w:lang w:val="pt-PT"/>
          </w:rPr>
          <w:delText>a</w:delText>
        </w:r>
      </w:del>
      <w:r>
        <w:rPr>
          <w:rFonts w:ascii="Times New Roman" w:hAnsi="Times New Roman"/>
          <w:color w:val="FF3333"/>
          <w:sz w:val="24"/>
          <w:szCs w:val="24"/>
          <w:lang w:val="pt-PT"/>
        </w:rPr>
        <w:t>vel para realizar esse levantamento porque</w:t>
      </w:r>
      <w:del w:id="8" w:author="Unknown Author" w:date="2017-02-22T15:16:00Z">
        <w:r>
          <w:rPr>
            <w:rFonts w:ascii="Times New Roman" w:hAnsi="Times New Roman"/>
            <w:color w:val="FF3333"/>
            <w:sz w:val="24"/>
            <w:szCs w:val="24"/>
            <w:lang w:val="pt-PT"/>
          </w:rPr>
          <w:delText xml:space="preserve"> </w:delText>
        </w:r>
      </w:del>
      <w:ins w:id="9" w:author="Unknown Author" w:date="2017-02-22T15:16:00Z">
        <w:r>
          <w:rPr>
            <w:rFonts w:ascii="Times New Roman" w:hAnsi="Times New Roman"/>
            <w:color w:val="FF3333"/>
            <w:sz w:val="24"/>
            <w:szCs w:val="24"/>
            <w:lang w:val="pt-PT"/>
          </w:rPr>
          <w:t xml:space="preserve"> se encontra </w:t>
        </w:r>
      </w:ins>
      <w:ins w:id="10" w:author="Unknown Author" w:date="2017-02-22T15:17:00Z">
        <w:r>
          <w:rPr>
            <w:rFonts w:ascii="Times New Roman" w:hAnsi="Times New Roman"/>
            <w:color w:val="FF3333"/>
            <w:sz w:val="24"/>
            <w:szCs w:val="24"/>
            <w:lang w:val="pt-PT"/>
          </w:rPr>
          <w:t>em momento de execução no Brasil o que permitirá o levantamento de dados sobre o território nacional</w:t>
        </w:r>
      </w:ins>
      <w:r>
        <w:rPr>
          <w:rFonts w:ascii="Times New Roman" w:hAnsi="Times New Roman"/>
          <w:color w:val="FF3333"/>
          <w:sz w:val="24"/>
          <w:szCs w:val="24"/>
          <w:lang w:val="pt-PT"/>
        </w:rPr>
        <w:commentReference w:id="11"/>
      </w:r>
    </w:p>
    <w:p w14:paraId="19E53F58" w14:textId="77777777" w:rsidR="00277320" w:rsidRDefault="005A5A69">
      <w:pPr>
        <w:pStyle w:val="Ttulo1"/>
        <w:spacing w:before="0" w:after="200" w:line="360" w:lineRule="auto"/>
        <w:rPr>
          <w:rFonts w:ascii="Times New Roman" w:hAnsi="Times New Roman"/>
          <w:b/>
          <w:bCs/>
          <w:sz w:val="24"/>
          <w:szCs w:val="24"/>
        </w:rPr>
      </w:pPr>
      <w:r>
        <w:rPr>
          <w:rFonts w:ascii="Times New Roman" w:hAnsi="Times New Roman"/>
          <w:b/>
          <w:bCs/>
          <w:sz w:val="24"/>
          <w:szCs w:val="24"/>
        </w:rPr>
        <w:t xml:space="preserve">1. INTRODUÇÃO </w:t>
      </w:r>
    </w:p>
    <w:p w14:paraId="0ABBDA87" w14:textId="77777777" w:rsidR="00277320" w:rsidRDefault="005A5A69">
      <w:pPr>
        <w:pStyle w:val="Ttulo1"/>
        <w:spacing w:before="0" w:after="20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Acessibilidade e usabilidade são termos que agregam qualidade a um produto ou serviço do âmbito digital (CASARE </w:t>
      </w:r>
      <w:r>
        <w:rPr>
          <w:rFonts w:ascii="Times New Roman" w:hAnsi="Times New Roman"/>
          <w:i/>
          <w:sz w:val="24"/>
          <w:szCs w:val="24"/>
        </w:rPr>
        <w:t>et al.</w:t>
      </w:r>
      <w:r>
        <w:rPr>
          <w:rFonts w:ascii="Times New Roman" w:hAnsi="Times New Roman"/>
          <w:sz w:val="24"/>
          <w:szCs w:val="24"/>
        </w:rPr>
        <w:t xml:space="preserve">, 2016). A usabilidade é considerada fator </w:t>
      </w:r>
      <w:r>
        <w:rPr>
          <w:rFonts w:ascii="Times New Roman" w:hAnsi="Times New Roman"/>
          <w:sz w:val="24"/>
          <w:szCs w:val="24"/>
        </w:rPr>
        <w:lastRenderedPageBreak/>
        <w:t xml:space="preserve">decisivo para o sucesso dos serviços (FLÁVIAN </w:t>
      </w:r>
      <w:r>
        <w:rPr>
          <w:rFonts w:ascii="Times New Roman" w:hAnsi="Times New Roman"/>
          <w:i/>
          <w:sz w:val="24"/>
          <w:szCs w:val="24"/>
        </w:rPr>
        <w:t>et al.</w:t>
      </w:r>
      <w:r>
        <w:rPr>
          <w:rFonts w:ascii="Times New Roman" w:hAnsi="Times New Roman"/>
          <w:sz w:val="24"/>
          <w:szCs w:val="24"/>
        </w:rPr>
        <w:t>, 2004) e o baixo nível desse atributo acar</w:t>
      </w:r>
      <w:r>
        <w:rPr>
          <w:rFonts w:ascii="Times New Roman" w:hAnsi="Times New Roman"/>
          <w:sz w:val="24"/>
          <w:szCs w:val="24"/>
        </w:rPr>
        <w:t xml:space="preserve">reta em perda de tempo, desmotivação e frustração do usuário (CEAPARU </w:t>
      </w:r>
      <w:r>
        <w:rPr>
          <w:rFonts w:ascii="Times New Roman" w:hAnsi="Times New Roman"/>
          <w:i/>
          <w:sz w:val="24"/>
          <w:szCs w:val="24"/>
        </w:rPr>
        <w:t>et al.</w:t>
      </w:r>
      <w:r>
        <w:rPr>
          <w:rFonts w:ascii="Times New Roman" w:hAnsi="Times New Roman"/>
          <w:sz w:val="24"/>
          <w:szCs w:val="24"/>
        </w:rPr>
        <w:t xml:space="preserve">, 2004). </w:t>
      </w:r>
    </w:p>
    <w:p w14:paraId="63BB326D" w14:textId="77777777" w:rsidR="00277320" w:rsidRDefault="005A5A69">
      <w:pPr>
        <w:spacing w:after="120" w:line="360" w:lineRule="auto"/>
        <w:ind w:firstLine="708"/>
        <w:jc w:val="both"/>
        <w:rPr>
          <w:rFonts w:ascii="Times New Roman" w:hAnsi="Times New Roman"/>
          <w:sz w:val="24"/>
          <w:szCs w:val="24"/>
        </w:rPr>
      </w:pPr>
      <w:r>
        <w:rPr>
          <w:rFonts w:ascii="Times New Roman" w:hAnsi="Times New Roman"/>
          <w:sz w:val="24"/>
          <w:szCs w:val="24"/>
        </w:rPr>
        <w:t xml:space="preserve">A acessibilidade trata da harmonia entre informação e comunicação com relação as necessidades e preferências individuais (NEVILE, 2008 </w:t>
      </w:r>
      <w:r>
        <w:rPr>
          <w:rFonts w:ascii="Times New Roman" w:hAnsi="Times New Roman"/>
          <w:i/>
          <w:sz w:val="24"/>
          <w:szCs w:val="24"/>
        </w:rPr>
        <w:t>apud</w:t>
      </w:r>
      <w:r>
        <w:rPr>
          <w:rFonts w:ascii="Times New Roman" w:hAnsi="Times New Roman"/>
          <w:sz w:val="24"/>
          <w:szCs w:val="24"/>
        </w:rPr>
        <w:t xml:space="preserve"> CUSIN, 2010). Quando aplicada </w:t>
      </w:r>
      <w:r>
        <w:rPr>
          <w:rFonts w:ascii="Times New Roman" w:hAnsi="Times New Roman"/>
          <w:sz w:val="24"/>
          <w:szCs w:val="24"/>
        </w:rPr>
        <w:t>é um fator democratizador por atender a maioria dos usuários e dar oportunidades iguais a todos (CUSIN,2010).</w:t>
      </w:r>
    </w:p>
    <w:p w14:paraId="1F8A6115"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ab/>
        <w:t xml:space="preserve">A usabilidade é identificada como fator importante para a agricultura (NUTHALL </w:t>
      </w:r>
      <w:r>
        <w:rPr>
          <w:rFonts w:ascii="Times New Roman" w:hAnsi="Times New Roman"/>
          <w:i/>
          <w:sz w:val="24"/>
          <w:szCs w:val="24"/>
        </w:rPr>
        <w:t>et al.</w:t>
      </w:r>
      <w:r>
        <w:rPr>
          <w:rFonts w:ascii="Times New Roman" w:hAnsi="Times New Roman"/>
          <w:sz w:val="24"/>
          <w:szCs w:val="24"/>
        </w:rPr>
        <w:t xml:space="preserve">, 2005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HAYMANAD </w:t>
      </w:r>
      <w:r>
        <w:rPr>
          <w:rFonts w:ascii="Times New Roman" w:hAnsi="Times New Roman"/>
          <w:i/>
          <w:sz w:val="24"/>
          <w:szCs w:val="24"/>
        </w:rPr>
        <w:t xml:space="preserve">et al., </w:t>
      </w:r>
      <w:r>
        <w:rPr>
          <w:rFonts w:ascii="Times New Roman" w:hAnsi="Times New Roman"/>
          <w:sz w:val="24"/>
          <w:szCs w:val="24"/>
        </w:rPr>
        <w:t xml:space="preserve">2012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2010). A fraca presença desse atributo em softwares agrícolas pode resultar na baixa adesão de uso, as dificuldades dos usuários são notadas principalmente, através de interfaces não intuitivas, complexas ou com quantidade de recursos supe</w:t>
      </w:r>
      <w:r>
        <w:rPr>
          <w:rFonts w:ascii="Times New Roman" w:hAnsi="Times New Roman"/>
          <w:sz w:val="24"/>
          <w:szCs w:val="24"/>
        </w:rPr>
        <w:t xml:space="preserve">rior ao que o agricultor de fato utilizará (PARKER </w:t>
      </w:r>
      <w:r>
        <w:rPr>
          <w:rFonts w:ascii="Times New Roman" w:hAnsi="Times New Roman"/>
          <w:i/>
          <w:sz w:val="24"/>
          <w:szCs w:val="24"/>
        </w:rPr>
        <w:t>et al.</w:t>
      </w:r>
      <w:r>
        <w:rPr>
          <w:rFonts w:ascii="Times New Roman" w:hAnsi="Times New Roman"/>
          <w:sz w:val="24"/>
          <w:szCs w:val="24"/>
        </w:rPr>
        <w:t xml:space="preserve">,1997 </w:t>
      </w:r>
      <w:r>
        <w:rPr>
          <w:rFonts w:ascii="Times New Roman" w:hAnsi="Times New Roman"/>
          <w:i/>
          <w:sz w:val="24"/>
          <w:szCs w:val="24"/>
        </w:rPr>
        <w:t>apud</w:t>
      </w:r>
      <w:r>
        <w:rPr>
          <w:rFonts w:ascii="Times New Roman" w:hAnsi="Times New Roman"/>
          <w:sz w:val="24"/>
          <w:szCs w:val="24"/>
        </w:rPr>
        <w:t xml:space="preserve"> NIKKILÄ </w:t>
      </w:r>
      <w:r>
        <w:rPr>
          <w:rFonts w:ascii="Times New Roman" w:hAnsi="Times New Roman"/>
          <w:i/>
          <w:sz w:val="24"/>
          <w:szCs w:val="24"/>
        </w:rPr>
        <w:t>et al.</w:t>
      </w:r>
      <w:r>
        <w:rPr>
          <w:rFonts w:ascii="Times New Roman" w:hAnsi="Times New Roman"/>
          <w:sz w:val="24"/>
          <w:szCs w:val="24"/>
        </w:rPr>
        <w:t xml:space="preserve">, 2010). </w:t>
      </w:r>
      <w:r>
        <w:rPr>
          <w:rStyle w:val="Refdecomentrio"/>
          <w:rFonts w:ascii="Times New Roman" w:hAnsi="Times New Roman"/>
          <w:sz w:val="24"/>
          <w:szCs w:val="24"/>
        </w:rPr>
        <w:t xml:space="preserve"> </w:t>
      </w:r>
      <w:r>
        <w:rPr>
          <w:rFonts w:ascii="Times New Roman" w:hAnsi="Times New Roman"/>
          <w:sz w:val="24"/>
          <w:szCs w:val="24"/>
        </w:rPr>
        <w:t>Em relação a Agricultura de Precisão (AP), utilidade e facilidade de uso são aspectos centrais para a adoção de aplicativos, desde que não provoquem aumento signifi</w:t>
      </w:r>
      <w:r>
        <w:rPr>
          <w:rFonts w:ascii="Times New Roman" w:hAnsi="Times New Roman"/>
          <w:sz w:val="24"/>
          <w:szCs w:val="24"/>
        </w:rPr>
        <w:t xml:space="preserve">cativo nos custos de produção (PIERPAOLI </w:t>
      </w:r>
      <w:r>
        <w:rPr>
          <w:rFonts w:ascii="Times New Roman" w:hAnsi="Times New Roman"/>
          <w:i/>
          <w:sz w:val="24"/>
          <w:szCs w:val="24"/>
        </w:rPr>
        <w:t>et al.</w:t>
      </w:r>
      <w:r>
        <w:rPr>
          <w:rFonts w:ascii="Times New Roman" w:hAnsi="Times New Roman"/>
          <w:sz w:val="24"/>
          <w:szCs w:val="24"/>
        </w:rPr>
        <w:t xml:space="preserve"> 2013). Há necessidade de avaliar a usabilidade de novos dispositivos de AP a fim de atender os requisitos de usuários (HAAPALA</w:t>
      </w:r>
      <w:r>
        <w:rPr>
          <w:rFonts w:ascii="Times New Roman" w:hAnsi="Times New Roman"/>
          <w:i/>
          <w:sz w:val="24"/>
          <w:szCs w:val="24"/>
        </w:rPr>
        <w:t xml:space="preserve"> et al.</w:t>
      </w:r>
      <w:r>
        <w:rPr>
          <w:rFonts w:ascii="Times New Roman" w:hAnsi="Times New Roman"/>
          <w:sz w:val="24"/>
          <w:szCs w:val="24"/>
        </w:rPr>
        <w:t xml:space="preserve">, 2006). </w:t>
      </w:r>
    </w:p>
    <w:p w14:paraId="1ABB222C"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ab/>
        <w:t>Pesquisas mostram que o acesso a internet entre os produtores ru</w:t>
      </w:r>
      <w:r>
        <w:rPr>
          <w:rFonts w:ascii="Times New Roman" w:hAnsi="Times New Roman"/>
          <w:sz w:val="24"/>
          <w:szCs w:val="24"/>
        </w:rPr>
        <w:t xml:space="preserve">rais vem crescendo. Entre os anos de 2009/2010, 30% dos produtores rurais brasileiros acessavam a internet, no período entre 2013/2014 esse número subiu para 39%. Com relação ao meio de acesso 71% ocorre por meio de computador, 19% por celular </w:t>
      </w:r>
      <w:r>
        <w:rPr>
          <w:rFonts w:ascii="Times New Roman" w:hAnsi="Times New Roman"/>
          <w:i/>
          <w:sz w:val="24"/>
          <w:szCs w:val="24"/>
        </w:rPr>
        <w:t>smartphone</w:t>
      </w:r>
      <w:r>
        <w:rPr>
          <w:rFonts w:ascii="Times New Roman" w:hAnsi="Times New Roman"/>
          <w:sz w:val="24"/>
          <w:szCs w:val="24"/>
        </w:rPr>
        <w:t xml:space="preserve">, </w:t>
      </w:r>
      <w:r>
        <w:rPr>
          <w:rFonts w:ascii="Times New Roman" w:hAnsi="Times New Roman"/>
          <w:sz w:val="24"/>
          <w:szCs w:val="24"/>
        </w:rPr>
        <w:t xml:space="preserve">7% por celular convencional e 4% por </w:t>
      </w:r>
      <w:r>
        <w:rPr>
          <w:rFonts w:ascii="Times New Roman" w:hAnsi="Times New Roman"/>
          <w:i/>
          <w:iCs/>
          <w:sz w:val="24"/>
          <w:szCs w:val="24"/>
        </w:rPr>
        <w:t>tablet</w:t>
      </w:r>
      <w:r>
        <w:rPr>
          <w:rFonts w:ascii="Times New Roman" w:hAnsi="Times New Roman"/>
          <w:sz w:val="24"/>
          <w:szCs w:val="24"/>
        </w:rPr>
        <w:t xml:space="preserve"> (ABMRA, 2013).</w:t>
      </w:r>
    </w:p>
    <w:p w14:paraId="181AA6A9"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ab/>
        <w:t>Acima, foi mostrado a importância da usabilidade e acessibilidade para a agricultura. O desenvolvimnto desse estudo foi impulsionado pela necessidade de levantar a situação da tecnologia no meio r</w:t>
      </w:r>
      <w:r>
        <w:rPr>
          <w:rFonts w:ascii="Times New Roman" w:hAnsi="Times New Roman"/>
          <w:sz w:val="24"/>
          <w:szCs w:val="24"/>
        </w:rPr>
        <w:t xml:space="preserve">ural, específicamente em relação a usabilidade e acessibilidade. </w:t>
      </w:r>
    </w:p>
    <w:p w14:paraId="51786F78" w14:textId="77777777" w:rsidR="00277320" w:rsidRDefault="005A5A69">
      <w:pPr>
        <w:spacing w:after="120" w:line="360" w:lineRule="auto"/>
        <w:jc w:val="both"/>
        <w:rPr>
          <w:rFonts w:ascii="Times New Roman" w:hAnsi="Times New Roman"/>
          <w:color w:val="000000"/>
          <w:sz w:val="24"/>
          <w:szCs w:val="24"/>
        </w:rPr>
      </w:pPr>
      <w:r>
        <w:rPr>
          <w:rFonts w:ascii="Times New Roman" w:hAnsi="Times New Roman"/>
          <w:sz w:val="24"/>
          <w:szCs w:val="24"/>
        </w:rPr>
        <w:tab/>
        <w:t>Para trabalhos futuros almeja-se confrontar os dados do levantamento com o resultado de testes de usabilidade e acessibilidade realizados utilizando-se o Cadastro Ambiental Rural (CAR). Tra</w:t>
      </w:r>
      <w:r>
        <w:rPr>
          <w:rFonts w:ascii="Times New Roman" w:hAnsi="Times New Roman"/>
          <w:sz w:val="24"/>
          <w:szCs w:val="24"/>
        </w:rPr>
        <w:t>ta-se de registro eletrônico, definido pelo governo brasileiro através d</w:t>
      </w:r>
      <w:r>
        <w:rPr>
          <w:rFonts w:ascii="Times New Roman" w:hAnsi="Times New Roman"/>
          <w:color w:val="000000"/>
          <w:sz w:val="24"/>
          <w:szCs w:val="24"/>
        </w:rPr>
        <w:t xml:space="preserve">a Lei 12.651/12, </w:t>
      </w:r>
      <w:r>
        <w:rPr>
          <w:rFonts w:ascii="Times New Roman" w:hAnsi="Times New Roman"/>
          <w:sz w:val="24"/>
          <w:szCs w:val="24"/>
        </w:rPr>
        <w:t xml:space="preserve">obrigatório para proprietários de imóveis rurais. Visa formar base de dados para controle, monitoramento e combate ao desmatamento </w:t>
      </w:r>
      <w:r>
        <w:rPr>
          <w:rFonts w:ascii="Times New Roman" w:hAnsi="Times New Roman"/>
          <w:sz w:val="24"/>
          <w:szCs w:val="24"/>
        </w:rPr>
        <w:lastRenderedPageBreak/>
        <w:t>da vegetação nativa do Brasil, també</w:t>
      </w:r>
      <w:r>
        <w:rPr>
          <w:rFonts w:ascii="Times New Roman" w:hAnsi="Times New Roman"/>
          <w:sz w:val="24"/>
          <w:szCs w:val="24"/>
        </w:rPr>
        <w:t>m é destinado a operar como ferramenta de planejamento ambiental e econômico dos imóveis rurais.  Para execução de suas metas o CAR</w:t>
      </w:r>
      <w:r>
        <w:rPr>
          <w:rFonts w:ascii="Times New Roman" w:hAnsi="Times New Roman"/>
          <w:color w:val="000000"/>
          <w:sz w:val="24"/>
          <w:szCs w:val="24"/>
        </w:rPr>
        <w:t xml:space="preserve"> faz uso do Sistema Nacional de Cadastro Ambiental Rural (SICAR), trata-se de um sistema que tem a função de receber, gerenci</w:t>
      </w:r>
      <w:r>
        <w:rPr>
          <w:rFonts w:ascii="Times New Roman" w:hAnsi="Times New Roman"/>
          <w:color w:val="000000"/>
          <w:sz w:val="24"/>
          <w:szCs w:val="24"/>
        </w:rPr>
        <w:t>ar e integrar os dados do CAR.</w:t>
      </w:r>
    </w:p>
    <w:p w14:paraId="145932C7" w14:textId="77777777" w:rsidR="00277320" w:rsidRDefault="005A5A69">
      <w:pPr>
        <w:spacing w:after="120" w:line="360" w:lineRule="auto"/>
        <w:jc w:val="both"/>
        <w:rPr>
          <w:rStyle w:val="Refdecomentrio"/>
          <w:rFonts w:ascii="Times New Roman" w:hAnsi="Times New Roman"/>
          <w:color w:val="000000"/>
          <w:sz w:val="24"/>
          <w:szCs w:val="24"/>
        </w:rPr>
      </w:pPr>
      <w:r>
        <w:rPr>
          <w:rFonts w:ascii="Times New Roman" w:hAnsi="Times New Roman"/>
          <w:sz w:val="24"/>
          <w:szCs w:val="24"/>
        </w:rPr>
        <w:tab/>
      </w:r>
      <w:r>
        <w:rPr>
          <w:rFonts w:ascii="Times New Roman" w:hAnsi="Times New Roman"/>
          <w:color w:val="000000"/>
          <w:sz w:val="24"/>
          <w:szCs w:val="24"/>
        </w:rPr>
        <w:t>A revisão sistemática possibilitou analisar, avaliar e interpretar estudos relevantes para uma questão de pesquisa (PAZ; POW-SANG, 2016). Nesse estudo propõe-se a aplicação de revisão sistemática utilizando método provenient</w:t>
      </w:r>
      <w:r>
        <w:rPr>
          <w:rFonts w:ascii="Times New Roman" w:hAnsi="Times New Roman"/>
          <w:color w:val="000000"/>
          <w:sz w:val="24"/>
          <w:szCs w:val="24"/>
        </w:rPr>
        <w:t>e de diretivas apontadas por</w:t>
      </w:r>
      <w:r>
        <w:rPr>
          <w:rFonts w:ascii="Times New Roman" w:hAnsi="Times New Roman"/>
          <w:color w:val="000000"/>
          <w:sz w:val="24"/>
          <w:szCs w:val="24"/>
          <w:shd w:val="clear" w:color="auto" w:fill="FFFFFF"/>
        </w:rPr>
        <w:t xml:space="preserve"> Brereton</w:t>
      </w:r>
      <w:r>
        <w:rPr>
          <w:rFonts w:ascii="Times New Roman" w:hAnsi="Times New Roman"/>
          <w:i/>
          <w:color w:val="000000"/>
          <w:sz w:val="24"/>
          <w:szCs w:val="24"/>
          <w:shd w:val="clear" w:color="auto" w:fill="FFFFFF"/>
        </w:rPr>
        <w:t xml:space="preserve"> et al.</w:t>
      </w:r>
      <w:r>
        <w:rPr>
          <w:rFonts w:ascii="Times New Roman" w:hAnsi="Times New Roman"/>
          <w:color w:val="000000"/>
          <w:sz w:val="24"/>
          <w:szCs w:val="24"/>
          <w:shd w:val="clear" w:color="auto" w:fill="FFFFFF"/>
        </w:rPr>
        <w:t>(2007),</w:t>
      </w:r>
      <w:r>
        <w:rPr>
          <w:rFonts w:ascii="Times New Roman" w:hAnsi="Times New Roman"/>
          <w:color w:val="000000"/>
          <w:sz w:val="24"/>
          <w:szCs w:val="24"/>
        </w:rPr>
        <w:t xml:space="preserve"> Kitchenham (2014) e Pagani</w:t>
      </w:r>
      <w:r>
        <w:rPr>
          <w:rFonts w:ascii="Times New Roman" w:hAnsi="Times New Roman"/>
          <w:i/>
          <w:color w:val="000000"/>
          <w:sz w:val="24"/>
          <w:szCs w:val="24"/>
        </w:rPr>
        <w:t xml:space="preserve"> et al.</w:t>
      </w:r>
      <w:r>
        <w:rPr>
          <w:rFonts w:ascii="Times New Roman" w:hAnsi="Times New Roman"/>
          <w:color w:val="000000"/>
          <w:sz w:val="24"/>
          <w:szCs w:val="24"/>
        </w:rPr>
        <w:t>(2015)</w:t>
      </w:r>
      <w:r>
        <w:rPr>
          <w:rStyle w:val="Refdecomentrio"/>
          <w:rFonts w:ascii="Times New Roman" w:hAnsi="Times New Roman"/>
          <w:color w:val="000000"/>
          <w:sz w:val="24"/>
          <w:szCs w:val="24"/>
        </w:rPr>
        <w:t xml:space="preserve">. </w:t>
      </w:r>
    </w:p>
    <w:p w14:paraId="3CFDAA26" w14:textId="77777777" w:rsidR="00277320" w:rsidRDefault="005A5A69">
      <w:pPr>
        <w:spacing w:after="120" w:line="360" w:lineRule="auto"/>
        <w:jc w:val="both"/>
        <w:rPr>
          <w:rStyle w:val="Refdecomentrio"/>
          <w:rFonts w:ascii="Times New Roman" w:hAnsi="Times New Roman"/>
          <w:b/>
          <w:bCs/>
          <w:color w:val="000000"/>
          <w:sz w:val="24"/>
          <w:szCs w:val="24"/>
        </w:rPr>
      </w:pPr>
      <w:r>
        <w:rPr>
          <w:rStyle w:val="Refdecomentrio"/>
          <w:rFonts w:ascii="Times New Roman" w:hAnsi="Times New Roman"/>
          <w:b/>
          <w:bCs/>
          <w:color w:val="000000"/>
          <w:sz w:val="24"/>
          <w:szCs w:val="24"/>
        </w:rPr>
        <w:t>1.1 OBJETIVOS</w:t>
      </w:r>
    </w:p>
    <w:p w14:paraId="6A7553EF" w14:textId="77777777" w:rsidR="00277320" w:rsidRDefault="005A5A69">
      <w:pPr>
        <w:spacing w:after="120" w:line="360" w:lineRule="auto"/>
        <w:jc w:val="both"/>
        <w:rPr>
          <w:rStyle w:val="Refdecomentrio"/>
          <w:rFonts w:ascii="Times New Roman" w:hAnsi="Times New Roman"/>
          <w:color w:val="000000"/>
          <w:sz w:val="24"/>
          <w:szCs w:val="24"/>
          <w:lang w:val="pt-PT"/>
        </w:rPr>
      </w:pPr>
      <w:r>
        <w:rPr>
          <w:rStyle w:val="Refdecomentrio"/>
          <w:rFonts w:ascii="Times New Roman" w:hAnsi="Times New Roman"/>
          <w:color w:val="000000"/>
          <w:sz w:val="24"/>
          <w:szCs w:val="24"/>
        </w:rPr>
        <w:tab/>
        <w:t>O objetivo desse estudo é realizar</w:t>
      </w:r>
      <w:r>
        <w:rPr>
          <w:rStyle w:val="Refdecomentrio"/>
          <w:rFonts w:ascii="Times New Roman" w:hAnsi="Times New Roman"/>
          <w:color w:val="000000"/>
          <w:sz w:val="24"/>
          <w:szCs w:val="24"/>
          <w:lang w:val="pt-PT"/>
        </w:rPr>
        <w:t xml:space="preserve"> revisão bibliográfica na área de usabilidade e acessibilidade em software, preferêncialmente voltadas para a vertente agrícola e web. Almeja-se encontrar informações como estado da arte, técnicas de medição , dificuldades dos usuários , benefícios da apli</w:t>
      </w:r>
      <w:r>
        <w:rPr>
          <w:rStyle w:val="Refdecomentrio"/>
          <w:rFonts w:ascii="Times New Roman" w:hAnsi="Times New Roman"/>
          <w:color w:val="000000"/>
          <w:sz w:val="24"/>
          <w:szCs w:val="24"/>
          <w:lang w:val="pt-PT"/>
        </w:rPr>
        <w:t>cação desses conceitos, ferramentas utilizadas, soluções para possíveis problemáticas encontradas, meios de acesso aos softwares e indicações dos softwares agrícolas mais utilizados.</w:t>
      </w:r>
    </w:p>
    <w:p w14:paraId="3221F9C0" w14:textId="77777777" w:rsidR="00277320" w:rsidRDefault="005A5A69">
      <w:pPr>
        <w:spacing w:after="120" w:line="360" w:lineRule="auto"/>
        <w:jc w:val="both"/>
        <w:rPr>
          <w:rStyle w:val="Refdecomentrio"/>
          <w:rFonts w:ascii="Times New Roman" w:hAnsi="Times New Roman"/>
          <w:color w:val="000000"/>
          <w:sz w:val="24"/>
          <w:szCs w:val="24"/>
        </w:rPr>
      </w:pPr>
      <w:r>
        <w:rPr>
          <w:rStyle w:val="Refdecomentrio"/>
          <w:rFonts w:ascii="Times New Roman" w:hAnsi="Times New Roman"/>
          <w:color w:val="000000"/>
          <w:sz w:val="24"/>
          <w:szCs w:val="24"/>
        </w:rPr>
        <w:tab/>
        <w:t>Futuramente espera-se utilizar os resultados desse estudo para avaliar o</w:t>
      </w:r>
      <w:r>
        <w:rPr>
          <w:rStyle w:val="Refdecomentrio"/>
          <w:rFonts w:ascii="Times New Roman" w:hAnsi="Times New Roman"/>
          <w:color w:val="000000"/>
          <w:sz w:val="24"/>
          <w:szCs w:val="24"/>
        </w:rPr>
        <w:t xml:space="preserve"> sistema SICAR e verificar se o cenário apontado por essa revisão sistemática é condizente com o cenário dos proprietários de imóveis rurais do Brasil.</w:t>
      </w:r>
    </w:p>
    <w:p w14:paraId="5C77133D" w14:textId="77777777" w:rsidR="00277320" w:rsidRDefault="005A5A69">
      <w:pPr>
        <w:spacing w:after="120" w:line="360" w:lineRule="auto"/>
        <w:ind w:left="29"/>
        <w:jc w:val="both"/>
        <w:rPr>
          <w:rStyle w:val="Refdecomentrio"/>
          <w:rFonts w:ascii="Times New Roman" w:hAnsi="Times New Roman" w:cs="Times New Roman"/>
          <w:color w:val="000000"/>
          <w:sz w:val="24"/>
          <w:szCs w:val="24"/>
        </w:rPr>
      </w:pPr>
      <w:r>
        <w:rPr>
          <w:rStyle w:val="Refdecomentrio"/>
          <w:rFonts w:ascii="Times New Roman" w:hAnsi="Times New Roman" w:cs="Times New Roman"/>
          <w:color w:val="000000"/>
          <w:sz w:val="24"/>
          <w:szCs w:val="24"/>
        </w:rPr>
        <w:tab/>
      </w:r>
      <w:r>
        <w:rPr>
          <w:rStyle w:val="Refdecomentrio"/>
          <w:rFonts w:ascii="Times New Roman" w:hAnsi="Times New Roman" w:cs="Times New Roman"/>
          <w:color w:val="000000"/>
          <w:sz w:val="24"/>
          <w:szCs w:val="24"/>
        </w:rPr>
        <w:t>Este trabalho é estruturado em sete Seções. Além dessa Seção introdutória, a Seção 2 apresenta conceitos de usabilidade, acessibilidade e formas de avaliação. A Seção 3 trabalhos relacionados. A Seção 4 apresenta as etapas, planejamento e execução da revis</w:t>
      </w:r>
      <w:r>
        <w:rPr>
          <w:rStyle w:val="Refdecomentrio"/>
          <w:rFonts w:ascii="Times New Roman" w:hAnsi="Times New Roman" w:cs="Times New Roman"/>
          <w:color w:val="000000"/>
          <w:sz w:val="24"/>
          <w:szCs w:val="24"/>
        </w:rPr>
        <w:t xml:space="preserve">ão sistemática. A Seção 5 exibe os estudos selecionados e respostas a questões de Pesquisa. </w:t>
      </w:r>
      <w:r>
        <w:rPr>
          <w:rStyle w:val="Refdecomentrio"/>
          <w:rFonts w:ascii="Times New Roman" w:hAnsi="Times New Roman" w:cs="Times New Roman"/>
          <w:color w:val="FF0000"/>
          <w:sz w:val="24"/>
          <w:szCs w:val="24"/>
        </w:rPr>
        <w:t xml:space="preserve"> </w:t>
      </w:r>
      <w:r>
        <w:rPr>
          <w:rStyle w:val="Refdecomentrio"/>
          <w:rFonts w:ascii="Times New Roman" w:hAnsi="Times New Roman" w:cs="Times New Roman"/>
          <w:color w:val="000000"/>
          <w:sz w:val="24"/>
          <w:szCs w:val="24"/>
        </w:rPr>
        <w:t>A Seção 6 apresenta os resultados. Finalizando tem-se a Seção 7 que apresenta conclusões e  trabalhos futuros.</w:t>
      </w:r>
    </w:p>
    <w:p w14:paraId="5F29F8DB" w14:textId="77777777" w:rsidR="00277320" w:rsidRDefault="005A5A69">
      <w:pPr>
        <w:pStyle w:val="Ttulo1"/>
        <w:spacing w:before="0" w:after="200" w:line="360" w:lineRule="auto"/>
        <w:jc w:val="both"/>
        <w:rPr>
          <w:rFonts w:ascii="Times New Roman" w:eastAsia="Tahoma" w:hAnsi="Times New Roman"/>
          <w:b/>
          <w:bCs/>
          <w:sz w:val="24"/>
          <w:szCs w:val="24"/>
        </w:rPr>
      </w:pPr>
      <w:r>
        <w:rPr>
          <w:rFonts w:ascii="Times New Roman" w:eastAsia="Tahoma" w:hAnsi="Times New Roman"/>
          <w:b/>
          <w:bCs/>
          <w:sz w:val="24"/>
          <w:szCs w:val="24"/>
        </w:rPr>
        <w:lastRenderedPageBreak/>
        <w:t>2. REFERENCIAL TEÓRICO</w:t>
      </w:r>
    </w:p>
    <w:p w14:paraId="683CC066" w14:textId="77777777" w:rsidR="00277320" w:rsidRDefault="005A5A69">
      <w:pPr>
        <w:pStyle w:val="Ttulo1"/>
        <w:spacing w:before="0" w:after="200" w:line="360" w:lineRule="auto"/>
        <w:jc w:val="both"/>
        <w:rPr>
          <w:rFonts w:ascii="Times New Roman" w:eastAsia="Tahoma" w:hAnsi="Times New Roman"/>
          <w:b/>
          <w:bCs/>
          <w:sz w:val="24"/>
          <w:szCs w:val="24"/>
        </w:rPr>
      </w:pPr>
      <w:r>
        <w:rPr>
          <w:rFonts w:ascii="Times New Roman" w:eastAsia="Tahoma" w:hAnsi="Times New Roman"/>
          <w:b/>
          <w:bCs/>
          <w:sz w:val="24"/>
          <w:szCs w:val="24"/>
        </w:rPr>
        <w:t>2.1. USABILIDADE</w:t>
      </w:r>
    </w:p>
    <w:p w14:paraId="7DADF6E5" w14:textId="77777777" w:rsidR="00277320" w:rsidRDefault="005A5A69">
      <w:pPr>
        <w:pStyle w:val="Ttulo1"/>
        <w:spacing w:before="0" w:after="200" w:line="360" w:lineRule="auto"/>
        <w:jc w:val="both"/>
        <w:rPr>
          <w:rFonts w:ascii="Times New Roman" w:hAnsi="Times New Roman"/>
          <w:sz w:val="24"/>
          <w:szCs w:val="24"/>
        </w:rPr>
      </w:pPr>
      <w:r>
        <w:rPr>
          <w:rFonts w:ascii="Times New Roman" w:eastAsia="Tahoma" w:hAnsi="Times New Roman"/>
          <w:b/>
          <w:bCs/>
          <w:sz w:val="24"/>
          <w:szCs w:val="24"/>
        </w:rPr>
        <w:tab/>
      </w:r>
      <w:r>
        <w:rPr>
          <w:rFonts w:ascii="Times New Roman" w:hAnsi="Times New Roman"/>
          <w:sz w:val="24"/>
          <w:szCs w:val="24"/>
        </w:rPr>
        <w:t>Nielsen</w:t>
      </w:r>
      <w:r>
        <w:rPr>
          <w:rFonts w:ascii="Times New Roman" w:hAnsi="Times New Roman"/>
          <w:spacing w:val="-1"/>
          <w:sz w:val="24"/>
          <w:szCs w:val="24"/>
        </w:rPr>
        <w:t xml:space="preserve"> </w:t>
      </w:r>
      <w:r>
        <w:rPr>
          <w:rFonts w:ascii="Times New Roman" w:hAnsi="Times New Roman"/>
          <w:sz w:val="24"/>
          <w:szCs w:val="24"/>
        </w:rPr>
        <w:t>(1993</w:t>
      </w:r>
      <w:r>
        <w:rPr>
          <w:rFonts w:ascii="Times New Roman" w:hAnsi="Times New Roman"/>
          <w:spacing w:val="-2"/>
          <w:sz w:val="24"/>
          <w:szCs w:val="24"/>
        </w:rPr>
        <w:t xml:space="preserve"> </w:t>
      </w:r>
      <w:r>
        <w:rPr>
          <w:rFonts w:ascii="Times New Roman" w:hAnsi="Times New Roman"/>
          <w:i/>
          <w:sz w:val="24"/>
          <w:szCs w:val="24"/>
        </w:rPr>
        <w:t>apud</w:t>
      </w:r>
      <w:r>
        <w:rPr>
          <w:rFonts w:ascii="Times New Roman" w:hAnsi="Times New Roman"/>
          <w:spacing w:val="-3"/>
          <w:sz w:val="24"/>
          <w:szCs w:val="24"/>
        </w:rPr>
        <w:t xml:space="preserve"> </w:t>
      </w:r>
      <w:r>
        <w:rPr>
          <w:rFonts w:ascii="Times New Roman" w:hAnsi="Times New Roman"/>
          <w:sz w:val="24"/>
          <w:szCs w:val="24"/>
        </w:rPr>
        <w:t>BARBOSA</w:t>
      </w:r>
      <w:r>
        <w:rPr>
          <w:rFonts w:ascii="Times New Roman" w:hAnsi="Times New Roman"/>
          <w:spacing w:val="-5"/>
          <w:sz w:val="24"/>
          <w:szCs w:val="24"/>
        </w:rPr>
        <w:t xml:space="preserve"> </w:t>
      </w:r>
      <w:r>
        <w:rPr>
          <w:rFonts w:ascii="Times New Roman" w:hAnsi="Times New Roman"/>
          <w:i/>
          <w:spacing w:val="-5"/>
          <w:sz w:val="24"/>
          <w:szCs w:val="24"/>
        </w:rPr>
        <w:t>et al.</w:t>
      </w:r>
      <w:r>
        <w:rPr>
          <w:rFonts w:ascii="Times New Roman" w:hAnsi="Times New Roman"/>
          <w:sz w:val="24"/>
          <w:szCs w:val="24"/>
        </w:rPr>
        <w:t>,</w:t>
      </w:r>
      <w:r>
        <w:rPr>
          <w:rFonts w:ascii="Times New Roman" w:hAnsi="Times New Roman"/>
          <w:spacing w:val="-4"/>
          <w:sz w:val="24"/>
          <w:szCs w:val="24"/>
        </w:rPr>
        <w:t xml:space="preserve"> </w:t>
      </w:r>
      <w:r>
        <w:rPr>
          <w:rFonts w:ascii="Times New Roman" w:hAnsi="Times New Roman"/>
          <w:sz w:val="24"/>
          <w:szCs w:val="24"/>
        </w:rPr>
        <w:t>2010),</w:t>
      </w:r>
      <w:r>
        <w:rPr>
          <w:rFonts w:ascii="Times New Roman" w:hAnsi="Times New Roman"/>
          <w:spacing w:val="-4"/>
          <w:sz w:val="24"/>
          <w:szCs w:val="24"/>
        </w:rPr>
        <w:t xml:space="preserve"> define</w:t>
      </w:r>
      <w:r>
        <w:rPr>
          <w:rFonts w:ascii="Times New Roman" w:hAnsi="Times New Roman"/>
          <w:sz w:val="24"/>
          <w:szCs w:val="24"/>
        </w:rPr>
        <w:t xml:space="preserve"> usabilidade como conjunto de</w:t>
      </w:r>
      <w:r>
        <w:rPr>
          <w:rFonts w:ascii="Times New Roman" w:hAnsi="Times New Roman"/>
          <w:spacing w:val="-7"/>
          <w:sz w:val="24"/>
          <w:szCs w:val="24"/>
        </w:rPr>
        <w:t xml:space="preserve"> </w:t>
      </w:r>
      <w:r>
        <w:rPr>
          <w:rFonts w:ascii="Times New Roman" w:hAnsi="Times New Roman"/>
          <w:sz w:val="24"/>
          <w:szCs w:val="24"/>
        </w:rPr>
        <w:t>fatores</w:t>
      </w:r>
      <w:r>
        <w:rPr>
          <w:rFonts w:ascii="Times New Roman" w:hAnsi="Times New Roman"/>
          <w:spacing w:val="-6"/>
          <w:sz w:val="24"/>
          <w:szCs w:val="24"/>
        </w:rPr>
        <w:t xml:space="preserve"> voltados a qualificar </w:t>
      </w:r>
      <w:r>
        <w:rPr>
          <w:rFonts w:ascii="Times New Roman" w:hAnsi="Times New Roman"/>
          <w:sz w:val="24"/>
          <w:szCs w:val="24"/>
        </w:rPr>
        <w:t>quão</w:t>
      </w:r>
      <w:r>
        <w:rPr>
          <w:rFonts w:ascii="Times New Roman" w:hAnsi="Times New Roman"/>
          <w:spacing w:val="-6"/>
          <w:sz w:val="24"/>
          <w:szCs w:val="24"/>
        </w:rPr>
        <w:t xml:space="preserve"> </w:t>
      </w:r>
      <w:r>
        <w:rPr>
          <w:rFonts w:ascii="Times New Roman" w:hAnsi="Times New Roman"/>
          <w:sz w:val="24"/>
          <w:szCs w:val="24"/>
        </w:rPr>
        <w:t>bem</w:t>
      </w:r>
      <w:r>
        <w:rPr>
          <w:rFonts w:ascii="Times New Roman" w:hAnsi="Times New Roman"/>
          <w:spacing w:val="-6"/>
          <w:sz w:val="24"/>
          <w:szCs w:val="24"/>
        </w:rPr>
        <w:t xml:space="preserve"> </w:t>
      </w:r>
      <w:r>
        <w:rPr>
          <w:rFonts w:ascii="Times New Roman" w:hAnsi="Times New Roman"/>
          <w:sz w:val="24"/>
          <w:szCs w:val="24"/>
        </w:rPr>
        <w:t>uma</w:t>
      </w:r>
      <w:r>
        <w:rPr>
          <w:rFonts w:ascii="Times New Roman" w:hAnsi="Times New Roman"/>
          <w:spacing w:val="-7"/>
          <w:sz w:val="24"/>
          <w:szCs w:val="24"/>
        </w:rPr>
        <w:t xml:space="preserve"> </w:t>
      </w:r>
      <w:r>
        <w:rPr>
          <w:rFonts w:ascii="Times New Roman" w:hAnsi="Times New Roman"/>
          <w:sz w:val="24"/>
          <w:szCs w:val="24"/>
        </w:rPr>
        <w:t>pessoa</w:t>
      </w:r>
      <w:r>
        <w:rPr>
          <w:rFonts w:ascii="Times New Roman" w:hAnsi="Times New Roman"/>
          <w:spacing w:val="-7"/>
          <w:sz w:val="24"/>
          <w:szCs w:val="24"/>
        </w:rPr>
        <w:t xml:space="preserve"> </w:t>
      </w:r>
      <w:r>
        <w:rPr>
          <w:rFonts w:ascii="Times New Roman" w:hAnsi="Times New Roman"/>
          <w:sz w:val="24"/>
          <w:szCs w:val="24"/>
        </w:rPr>
        <w:t>pode</w:t>
      </w:r>
      <w:r>
        <w:rPr>
          <w:rFonts w:ascii="Times New Roman" w:hAnsi="Times New Roman"/>
          <w:spacing w:val="-7"/>
          <w:sz w:val="24"/>
          <w:szCs w:val="24"/>
        </w:rPr>
        <w:t xml:space="preserve"> </w:t>
      </w:r>
      <w:r>
        <w:rPr>
          <w:rFonts w:ascii="Times New Roman" w:hAnsi="Times New Roman"/>
          <w:sz w:val="24"/>
          <w:szCs w:val="24"/>
        </w:rPr>
        <w:t>interagir</w:t>
      </w:r>
      <w:r>
        <w:rPr>
          <w:rFonts w:ascii="Times New Roman" w:hAnsi="Times New Roman"/>
          <w:spacing w:val="-4"/>
          <w:sz w:val="24"/>
          <w:szCs w:val="24"/>
        </w:rPr>
        <w:t xml:space="preserve"> </w:t>
      </w:r>
      <w:r>
        <w:rPr>
          <w:rFonts w:ascii="Times New Roman" w:hAnsi="Times New Roman"/>
          <w:sz w:val="24"/>
          <w:szCs w:val="24"/>
        </w:rPr>
        <w:t>com</w:t>
      </w:r>
      <w:r>
        <w:rPr>
          <w:rFonts w:ascii="Times New Roman" w:hAnsi="Times New Roman"/>
          <w:spacing w:val="-6"/>
          <w:sz w:val="24"/>
          <w:szCs w:val="24"/>
        </w:rPr>
        <w:t xml:space="preserve"> </w:t>
      </w:r>
      <w:r>
        <w:rPr>
          <w:rFonts w:ascii="Times New Roman" w:hAnsi="Times New Roman"/>
          <w:sz w:val="24"/>
          <w:szCs w:val="24"/>
        </w:rPr>
        <w:t>um</w:t>
      </w:r>
      <w:r>
        <w:rPr>
          <w:rFonts w:ascii="Times New Roman" w:hAnsi="Times New Roman"/>
          <w:spacing w:val="-6"/>
          <w:sz w:val="24"/>
          <w:szCs w:val="24"/>
        </w:rPr>
        <w:t xml:space="preserve"> </w:t>
      </w:r>
      <w:r>
        <w:rPr>
          <w:rFonts w:ascii="Times New Roman" w:hAnsi="Times New Roman"/>
          <w:sz w:val="24"/>
          <w:szCs w:val="24"/>
        </w:rPr>
        <w:t>sistema</w:t>
      </w:r>
      <w:r>
        <w:rPr>
          <w:rFonts w:ascii="Times New Roman" w:hAnsi="Times New Roman"/>
          <w:spacing w:val="-7"/>
          <w:sz w:val="24"/>
          <w:szCs w:val="24"/>
        </w:rPr>
        <w:t>.</w:t>
      </w:r>
      <w:r>
        <w:rPr>
          <w:rFonts w:ascii="Times New Roman" w:hAnsi="Times New Roman"/>
          <w:spacing w:val="-6"/>
          <w:sz w:val="24"/>
          <w:szCs w:val="24"/>
        </w:rPr>
        <w:t xml:space="preserve"> O autor considera como fatores</w:t>
      </w:r>
      <w:r>
        <w:rPr>
          <w:rFonts w:ascii="Times New Roman" w:hAnsi="Times New Roman"/>
          <w:sz w:val="24"/>
          <w:szCs w:val="24"/>
        </w:rPr>
        <w:t xml:space="preserve"> de usabilidade a facilidadçe</w:t>
      </w:r>
      <w:r>
        <w:rPr>
          <w:rFonts w:ascii="Times New Roman" w:hAnsi="Times New Roman"/>
          <w:spacing w:val="-9"/>
          <w:sz w:val="24"/>
          <w:szCs w:val="24"/>
        </w:rPr>
        <w:t xml:space="preserve"> </w:t>
      </w:r>
      <w:r>
        <w:rPr>
          <w:rFonts w:ascii="Times New Roman" w:hAnsi="Times New Roman"/>
          <w:sz w:val="24"/>
          <w:szCs w:val="24"/>
        </w:rPr>
        <w:t>de</w:t>
      </w:r>
      <w:r>
        <w:rPr>
          <w:rFonts w:ascii="Times New Roman" w:hAnsi="Times New Roman"/>
          <w:spacing w:val="-8"/>
          <w:sz w:val="24"/>
          <w:szCs w:val="24"/>
        </w:rPr>
        <w:t xml:space="preserve"> </w:t>
      </w:r>
      <w:r>
        <w:rPr>
          <w:rFonts w:ascii="Times New Roman" w:hAnsi="Times New Roman"/>
          <w:sz w:val="24"/>
          <w:szCs w:val="24"/>
        </w:rPr>
        <w:t>aprendizado,</w:t>
      </w:r>
      <w:r>
        <w:rPr>
          <w:rFonts w:ascii="Times New Roman" w:hAnsi="Times New Roman"/>
          <w:spacing w:val="-8"/>
          <w:sz w:val="24"/>
          <w:szCs w:val="24"/>
        </w:rPr>
        <w:t xml:space="preserve"> </w:t>
      </w:r>
      <w:r>
        <w:rPr>
          <w:rFonts w:ascii="Times New Roman" w:hAnsi="Times New Roman"/>
          <w:sz w:val="24"/>
          <w:szCs w:val="24"/>
        </w:rPr>
        <w:t>recordação,</w:t>
      </w:r>
      <w:r>
        <w:rPr>
          <w:rFonts w:ascii="Times New Roman" w:hAnsi="Times New Roman"/>
          <w:spacing w:val="-7"/>
          <w:sz w:val="24"/>
          <w:szCs w:val="24"/>
        </w:rPr>
        <w:t xml:space="preserve"> </w:t>
      </w:r>
      <w:r>
        <w:rPr>
          <w:rFonts w:ascii="Times New Roman" w:hAnsi="Times New Roman"/>
          <w:sz w:val="24"/>
          <w:szCs w:val="24"/>
        </w:rPr>
        <w:t>eficiência,</w:t>
      </w:r>
      <w:r>
        <w:rPr>
          <w:rFonts w:ascii="Times New Roman" w:hAnsi="Times New Roman"/>
          <w:spacing w:val="-7"/>
          <w:sz w:val="24"/>
          <w:szCs w:val="24"/>
        </w:rPr>
        <w:t xml:space="preserve"> </w:t>
      </w:r>
      <w:r>
        <w:rPr>
          <w:rFonts w:ascii="Times New Roman" w:hAnsi="Times New Roman"/>
          <w:sz w:val="24"/>
          <w:szCs w:val="24"/>
        </w:rPr>
        <w:t>segurança</w:t>
      </w:r>
      <w:r>
        <w:rPr>
          <w:rFonts w:ascii="Times New Roman" w:hAnsi="Times New Roman"/>
          <w:spacing w:val="-6"/>
          <w:sz w:val="24"/>
          <w:szCs w:val="24"/>
        </w:rPr>
        <w:t xml:space="preserve"> </w:t>
      </w:r>
      <w:r>
        <w:rPr>
          <w:rFonts w:ascii="Times New Roman" w:hAnsi="Times New Roman"/>
          <w:sz w:val="24"/>
          <w:szCs w:val="24"/>
        </w:rPr>
        <w:t>no</w:t>
      </w:r>
      <w:r>
        <w:rPr>
          <w:rFonts w:ascii="Times New Roman" w:hAnsi="Times New Roman"/>
          <w:spacing w:val="-5"/>
          <w:sz w:val="24"/>
          <w:szCs w:val="24"/>
        </w:rPr>
        <w:t xml:space="preserve"> </w:t>
      </w:r>
      <w:r>
        <w:rPr>
          <w:rFonts w:ascii="Times New Roman" w:hAnsi="Times New Roman"/>
          <w:sz w:val="24"/>
          <w:szCs w:val="24"/>
        </w:rPr>
        <w:t>uso e satisfação.</w:t>
      </w:r>
    </w:p>
    <w:p w14:paraId="15E5BA56"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ab/>
        <w:t xml:space="preserve">Preece (1994) refere-se à usabilidade como medida da facilidade com que um sistema pode ser aprendido ou usado. Holland </w:t>
      </w:r>
      <w:r>
        <w:rPr>
          <w:rFonts w:ascii="Times New Roman" w:hAnsi="Times New Roman"/>
          <w:i/>
          <w:sz w:val="24"/>
          <w:szCs w:val="24"/>
        </w:rPr>
        <w:t>et al.</w:t>
      </w:r>
      <w:r>
        <w:rPr>
          <w:rFonts w:ascii="Times New Roman" w:hAnsi="Times New Roman"/>
          <w:sz w:val="24"/>
          <w:szCs w:val="24"/>
        </w:rPr>
        <w:t xml:space="preserve"> (2012) defendem que a usabilidade se refere à facilidade com que os usuários podem fazer uso de u</w:t>
      </w:r>
      <w:r>
        <w:rPr>
          <w:rFonts w:ascii="Times New Roman" w:hAnsi="Times New Roman"/>
          <w:sz w:val="24"/>
          <w:szCs w:val="24"/>
        </w:rPr>
        <w:t>m sistema para uma finalidade pretendida.</w:t>
      </w:r>
    </w:p>
    <w:p w14:paraId="292A348F" w14:textId="77777777" w:rsidR="00277320" w:rsidRDefault="005A5A69">
      <w:pPr>
        <w:pStyle w:val="TextBody"/>
        <w:spacing w:after="120" w:line="360" w:lineRule="auto"/>
        <w:jc w:val="both"/>
        <w:rPr>
          <w:rFonts w:ascii="Times New Roman" w:hAnsi="Times New Roman"/>
          <w:sz w:val="24"/>
          <w:szCs w:val="24"/>
        </w:rPr>
      </w:pPr>
      <w:r>
        <w:rPr>
          <w:rFonts w:ascii="Times New Roman" w:hAnsi="Times New Roman"/>
          <w:sz w:val="24"/>
          <w:szCs w:val="24"/>
        </w:rPr>
        <w:tab/>
        <w:t>Para a ISSO/IEC 9126 (1991) a usabilidade consiste de um conjunto de atributos relacionados com o esforço necessário para o uso de um sistema interativo, e com a avaliação individual por um conjunto específico de</w:t>
      </w:r>
      <w:r>
        <w:rPr>
          <w:rFonts w:ascii="Times New Roman" w:hAnsi="Times New Roman"/>
          <w:spacing w:val="-14"/>
          <w:sz w:val="24"/>
          <w:szCs w:val="24"/>
        </w:rPr>
        <w:t xml:space="preserve"> </w:t>
      </w:r>
      <w:r>
        <w:rPr>
          <w:rFonts w:ascii="Times New Roman" w:hAnsi="Times New Roman"/>
          <w:sz w:val="24"/>
          <w:szCs w:val="24"/>
        </w:rPr>
        <w:t>usuários.</w:t>
      </w:r>
    </w:p>
    <w:p w14:paraId="532F1815" w14:textId="77777777" w:rsidR="00277320" w:rsidRDefault="005A5A69">
      <w:pPr>
        <w:spacing w:after="120" w:line="360" w:lineRule="auto"/>
        <w:jc w:val="both"/>
        <w:rPr>
          <w:rFonts w:ascii="Times New Roman" w:hAnsi="Times New Roman"/>
          <w:color w:val="FF0000"/>
          <w:sz w:val="24"/>
          <w:szCs w:val="24"/>
        </w:rPr>
      </w:pPr>
      <w:r>
        <w:rPr>
          <w:rFonts w:ascii="Times New Roman" w:hAnsi="Times New Roman"/>
          <w:sz w:val="24"/>
          <w:szCs w:val="24"/>
        </w:rPr>
        <w:tab/>
        <w:t>A ISO/TR 16982 (2002) cita como métodos de avaliação de usabilidade questionários, entrevistas, técnicas de projeto, avaliação participativa, ou métodos que envolvem os usuários finais.</w:t>
      </w:r>
      <w:r>
        <w:rPr>
          <w:rFonts w:ascii="Times New Roman" w:hAnsi="Times New Roman"/>
          <w:color w:val="FF0000"/>
          <w:sz w:val="24"/>
          <w:szCs w:val="24"/>
        </w:rPr>
        <w:t xml:space="preserve"> </w:t>
      </w:r>
    </w:p>
    <w:p w14:paraId="50BBB811" w14:textId="77777777" w:rsidR="00277320" w:rsidRDefault="005A5A69">
      <w:pPr>
        <w:pStyle w:val="Heading"/>
        <w:spacing w:before="0" w:after="200" w:line="360" w:lineRule="auto"/>
        <w:rPr>
          <w:rFonts w:ascii="Times New Roman" w:hAnsi="Times New Roman"/>
          <w:b/>
          <w:bCs/>
          <w:sz w:val="24"/>
          <w:szCs w:val="24"/>
        </w:rPr>
      </w:pPr>
      <w:r>
        <w:rPr>
          <w:rFonts w:ascii="Times New Roman" w:hAnsi="Times New Roman"/>
          <w:b/>
          <w:bCs/>
          <w:sz w:val="24"/>
          <w:szCs w:val="24"/>
        </w:rPr>
        <w:t>2.2 ACESSIBILIDADE</w:t>
      </w:r>
    </w:p>
    <w:p w14:paraId="4C91473B" w14:textId="77777777" w:rsidR="00277320" w:rsidRDefault="005A5A69">
      <w:pPr>
        <w:pStyle w:val="Heading"/>
        <w:spacing w:before="0" w:after="200"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A ABNT (2004) define acessibilidade </w:t>
      </w:r>
      <w:r>
        <w:rPr>
          <w:rFonts w:ascii="Times New Roman" w:hAnsi="Times New Roman"/>
          <w:sz w:val="24"/>
          <w:szCs w:val="24"/>
        </w:rPr>
        <w:t>como condição para utilização com segurança e autonomia, total ou assistida por uma pessoa com deficiência dos espaços mobiliários, serviços, sistemas, meios de comunicação e informação.</w:t>
      </w:r>
    </w:p>
    <w:p w14:paraId="7C668137"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ab/>
        <w:t>A acessibilidade web tem como objetivo permitir que usuários, com ou</w:t>
      </w:r>
      <w:r>
        <w:rPr>
          <w:rFonts w:ascii="Times New Roman" w:hAnsi="Times New Roman"/>
          <w:sz w:val="24"/>
          <w:szCs w:val="24"/>
        </w:rPr>
        <w:t xml:space="preserve"> sem limitação, possuam acesso democrático a informação (W3C, 2008). Para garantir que uma página seja acessível é necessário o uso de métodos de validação automáticos aliados a avaliação humana, além disso faz-se importante identificar quais usuários irão</w:t>
      </w:r>
      <w:r>
        <w:rPr>
          <w:rFonts w:ascii="Times New Roman" w:hAnsi="Times New Roman"/>
          <w:sz w:val="24"/>
          <w:szCs w:val="24"/>
        </w:rPr>
        <w:t xml:space="preserve"> efetuar o acesso e quais as suas limitações. Poucos sites têm estrutura e conteúdo acessível a todos os tipos de usuário e, a adequação dos mesmos têm a capacidade de promover um ambiente igualitário (Carmen </w:t>
      </w:r>
      <w:r>
        <w:rPr>
          <w:rFonts w:ascii="Times New Roman" w:hAnsi="Times New Roman"/>
          <w:i/>
          <w:sz w:val="24"/>
          <w:szCs w:val="24"/>
        </w:rPr>
        <w:t xml:space="preserve">et al., </w:t>
      </w:r>
      <w:r>
        <w:rPr>
          <w:rFonts w:ascii="Times New Roman" w:hAnsi="Times New Roman"/>
          <w:sz w:val="24"/>
          <w:szCs w:val="24"/>
        </w:rPr>
        <w:t>2015).</w:t>
      </w:r>
    </w:p>
    <w:p w14:paraId="03781292"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Além de trazer benefícios aos po</w:t>
      </w:r>
      <w:r>
        <w:rPr>
          <w:rFonts w:ascii="Times New Roman" w:hAnsi="Times New Roman"/>
          <w:sz w:val="24"/>
          <w:szCs w:val="24"/>
        </w:rPr>
        <w:t xml:space="preserve">rtadores de algum tipo de deficiência, a acessibilidade web também auxilia usuários que tenham dificuldade para interagir com a internet e dependem de recursos que possam facilitar o acesso a essas ferramentas </w:t>
      </w:r>
      <w:r>
        <w:rPr>
          <w:rFonts w:ascii="Times New Roman" w:hAnsi="Times New Roman"/>
          <w:sz w:val="24"/>
          <w:szCs w:val="24"/>
        </w:rPr>
        <w:lastRenderedPageBreak/>
        <w:t xml:space="preserve">(ROCHA </w:t>
      </w:r>
      <w:r>
        <w:rPr>
          <w:rFonts w:ascii="Times New Roman" w:hAnsi="Times New Roman"/>
          <w:i/>
          <w:sz w:val="24"/>
          <w:szCs w:val="24"/>
        </w:rPr>
        <w:t xml:space="preserve">et al., </w:t>
      </w:r>
      <w:r>
        <w:rPr>
          <w:rFonts w:ascii="Times New Roman" w:hAnsi="Times New Roman"/>
          <w:sz w:val="24"/>
          <w:szCs w:val="24"/>
        </w:rPr>
        <w:t>2012). Tem-se como exemplo o ca</w:t>
      </w:r>
      <w:r>
        <w:rPr>
          <w:rFonts w:ascii="Times New Roman" w:hAnsi="Times New Roman"/>
          <w:sz w:val="24"/>
          <w:szCs w:val="24"/>
        </w:rPr>
        <w:t>so dos idosos, esse público pode ter habilidade reduzidas ao longo dos anos (Cusin, 2010).</w:t>
      </w:r>
    </w:p>
    <w:p w14:paraId="306D1A9F"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 xml:space="preserve">Há padrões para prover </w:t>
      </w:r>
      <w:r>
        <w:rPr>
          <w:rFonts w:ascii="Times New Roman" w:hAnsi="Times New Roman"/>
          <w:i/>
          <w:sz w:val="24"/>
          <w:szCs w:val="24"/>
        </w:rPr>
        <w:t>design</w:t>
      </w:r>
      <w:r>
        <w:rPr>
          <w:rFonts w:ascii="Times New Roman" w:hAnsi="Times New Roman"/>
          <w:sz w:val="24"/>
          <w:szCs w:val="24"/>
        </w:rPr>
        <w:t xml:space="preserve"> acessível e métodos para avaliação de acessibilidade, voltados principalmente para conteúdo na web (TANAKA, 2010). Segundo Baazem, </w:t>
      </w:r>
      <w:r>
        <w:rPr>
          <w:rFonts w:ascii="Times New Roman" w:hAnsi="Times New Roman"/>
          <w:i/>
          <w:sz w:val="24"/>
          <w:szCs w:val="24"/>
        </w:rPr>
        <w:t>et a</w:t>
      </w:r>
      <w:r>
        <w:rPr>
          <w:rFonts w:ascii="Times New Roman" w:hAnsi="Times New Roman"/>
          <w:i/>
          <w:sz w:val="24"/>
          <w:szCs w:val="24"/>
        </w:rPr>
        <w:t>l.</w:t>
      </w:r>
      <w:r>
        <w:rPr>
          <w:rFonts w:ascii="Times New Roman" w:hAnsi="Times New Roman"/>
          <w:sz w:val="24"/>
          <w:szCs w:val="24"/>
        </w:rPr>
        <w:t xml:space="preserve"> (2015) a avaliação de acessibilidade no contexto web é realizada a partir do uso de um ou de uma combinação dos métodos: ferramentas de verificação automatizada, avaliação manual por parte de especialistas, testes de usuário, pesquisas visando identific</w:t>
      </w:r>
      <w:r>
        <w:rPr>
          <w:rFonts w:ascii="Times New Roman" w:hAnsi="Times New Roman"/>
          <w:sz w:val="24"/>
          <w:szCs w:val="24"/>
        </w:rPr>
        <w:t>ar as razões por trás de problemas de inacessibilidade.</w:t>
      </w:r>
    </w:p>
    <w:p w14:paraId="64A30659" w14:textId="77777777" w:rsidR="00277320" w:rsidRDefault="005A5A69">
      <w:pPr>
        <w:spacing w:after="120" w:line="360" w:lineRule="auto"/>
        <w:ind w:firstLine="720"/>
        <w:jc w:val="both"/>
        <w:rPr>
          <w:rFonts w:ascii="Times New Roman" w:hAnsi="Times New Roman"/>
          <w:sz w:val="24"/>
          <w:szCs w:val="24"/>
        </w:rPr>
      </w:pPr>
      <w:bookmarkStart w:id="12" w:name="__RefHeading___Toc467072660"/>
      <w:bookmarkEnd w:id="12"/>
      <w:r>
        <w:rPr>
          <w:rFonts w:ascii="Times New Roman" w:hAnsi="Times New Roman"/>
          <w:sz w:val="24"/>
          <w:szCs w:val="24"/>
        </w:rPr>
        <w:t>Para uma avaliação eficaz é preciso de métodos realizados por peritos avaliadores de acessibilidade, avaliação do site junto às pessoas com deficiência e por fim o uso de ferramentas de avaliação (HEN</w:t>
      </w:r>
      <w:r>
        <w:rPr>
          <w:rFonts w:ascii="Times New Roman" w:hAnsi="Times New Roman"/>
          <w:sz w:val="24"/>
          <w:szCs w:val="24"/>
        </w:rPr>
        <w:t xml:space="preserve">RY, 2006 </w:t>
      </w:r>
      <w:r>
        <w:rPr>
          <w:rFonts w:ascii="Times New Roman" w:hAnsi="Times New Roman"/>
          <w:i/>
          <w:sz w:val="24"/>
          <w:szCs w:val="24"/>
        </w:rPr>
        <w:t>apud</w:t>
      </w:r>
      <w:r>
        <w:rPr>
          <w:rFonts w:ascii="Times New Roman" w:hAnsi="Times New Roman"/>
          <w:sz w:val="24"/>
          <w:szCs w:val="24"/>
        </w:rPr>
        <w:t xml:space="preserve"> ROCHA </w:t>
      </w:r>
      <w:r>
        <w:rPr>
          <w:rFonts w:ascii="Times New Roman" w:hAnsi="Times New Roman"/>
          <w:i/>
          <w:sz w:val="24"/>
          <w:szCs w:val="24"/>
        </w:rPr>
        <w:t>et al.</w:t>
      </w:r>
      <w:r>
        <w:rPr>
          <w:rFonts w:ascii="Times New Roman" w:hAnsi="Times New Roman"/>
          <w:sz w:val="24"/>
          <w:szCs w:val="24"/>
        </w:rPr>
        <w:t>, 2012).</w:t>
      </w:r>
    </w:p>
    <w:p w14:paraId="5D377433" w14:textId="77777777" w:rsidR="00277320" w:rsidRDefault="005A5A69">
      <w:pPr>
        <w:spacing w:after="120" w:line="360" w:lineRule="auto"/>
        <w:jc w:val="both"/>
        <w:rPr>
          <w:rFonts w:ascii="Times New Roman" w:hAnsi="Times New Roman"/>
          <w:b/>
          <w:bCs/>
          <w:sz w:val="24"/>
          <w:szCs w:val="24"/>
        </w:rPr>
      </w:pPr>
      <w:r>
        <w:rPr>
          <w:rFonts w:ascii="Times New Roman" w:hAnsi="Times New Roman"/>
          <w:b/>
          <w:bCs/>
          <w:sz w:val="24"/>
          <w:szCs w:val="24"/>
        </w:rPr>
        <w:t>3. TRABALHOS RELACIONADOS:</w:t>
      </w:r>
    </w:p>
    <w:p w14:paraId="3371A9A3" w14:textId="77777777" w:rsidR="00277320" w:rsidRDefault="005A5A69">
      <w:pPr>
        <w:spacing w:after="120" w:line="360" w:lineRule="auto"/>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Paz </w:t>
      </w:r>
      <w:r>
        <w:rPr>
          <w:rFonts w:ascii="Times New Roman" w:hAnsi="Times New Roman" w:cs="Times New Roman"/>
          <w:i/>
          <w:sz w:val="24"/>
          <w:szCs w:val="24"/>
        </w:rPr>
        <w:t>et al.</w:t>
      </w:r>
      <w:r>
        <w:rPr>
          <w:rFonts w:ascii="Times New Roman" w:hAnsi="Times New Roman" w:cs="Times New Roman"/>
          <w:sz w:val="24"/>
          <w:szCs w:val="24"/>
        </w:rPr>
        <w:t xml:space="preserve">, (2016) aplicaram o processo de revisão sistemática a fim de </w:t>
      </w:r>
      <w:r>
        <w:rPr>
          <w:rFonts w:ascii="Times New Roman" w:hAnsi="Times New Roman" w:cs="Times New Roman"/>
          <w:color w:val="000000"/>
          <w:sz w:val="24"/>
          <w:szCs w:val="24"/>
        </w:rPr>
        <w:t>determinar tendências atuais no uso de métodos de avaliação de usabilidade para processos de desenvolvimento de software.</w:t>
      </w:r>
      <w:r>
        <w:rPr>
          <w:rFonts w:ascii="Times New Roman" w:hAnsi="Times New Roman" w:cs="Times New Roman"/>
          <w:color w:val="000000"/>
          <w:sz w:val="24"/>
          <w:szCs w:val="24"/>
        </w:rPr>
        <w:t xml:space="preserve"> Foram apresentadas as categorias de software frequentemente relatadas em testes de usabilidade e as técnicas empregadas por categoria de software. </w:t>
      </w:r>
      <w:r>
        <w:rPr>
          <w:rFonts w:ascii="Times New Roman" w:hAnsi="Times New Roman" w:cs="Times New Roman"/>
          <w:sz w:val="24"/>
          <w:szCs w:val="24"/>
        </w:rPr>
        <w:t xml:space="preserve"> O estudo foi motivado devido a existência de uma gama de técnicas para medir usabilidade que, devido a seu </w:t>
      </w:r>
      <w:r>
        <w:rPr>
          <w:rFonts w:ascii="Times New Roman" w:hAnsi="Times New Roman" w:cs="Times New Roman"/>
          <w:sz w:val="24"/>
          <w:szCs w:val="24"/>
        </w:rPr>
        <w:t>volume, tornam difícil a escolha do método mais adequado para um determinado cenário.</w:t>
      </w:r>
    </w:p>
    <w:p w14:paraId="2A859547"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Inferiu-se que as técnicas mais empregadas de acordo com a literatura são o questionário, o teste de usuário, as avaliações heurísticas, as entrevistas e o pensamento em </w:t>
      </w:r>
      <w:r>
        <w:rPr>
          <w:rFonts w:ascii="Times New Roman" w:hAnsi="Times New Roman" w:cs="Times New Roman"/>
          <w:sz w:val="24"/>
          <w:szCs w:val="24"/>
        </w:rPr>
        <w:t xml:space="preserve">voz alta. </w:t>
      </w:r>
    </w:p>
    <w:p w14:paraId="61BC8E12"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Garcés</w:t>
      </w:r>
      <w:r>
        <w:rPr>
          <w:rFonts w:ascii="Times New Roman" w:hAnsi="Times New Roman" w:cs="Times New Roman"/>
          <w:i/>
          <w:sz w:val="24"/>
          <w:szCs w:val="24"/>
        </w:rPr>
        <w:t xml:space="preserve"> et al.</w:t>
      </w:r>
      <w:r>
        <w:rPr>
          <w:rFonts w:ascii="Times New Roman" w:hAnsi="Times New Roman" w:cs="Times New Roman"/>
          <w:sz w:val="24"/>
          <w:szCs w:val="24"/>
        </w:rPr>
        <w:t xml:space="preserve"> (2017) realizaram mapeamento sistemático sobre o estado da arte de modelos e atributos de qualidade significantes para o domínio de Ambiente de Vida Assistida, AAL. Foi também abordado como esses atributos foram definidos, avaliado</w:t>
      </w:r>
      <w:r>
        <w:rPr>
          <w:rFonts w:ascii="Times New Roman" w:hAnsi="Times New Roman" w:cs="Times New Roman"/>
          <w:sz w:val="24"/>
          <w:szCs w:val="24"/>
        </w:rPr>
        <w:t xml:space="preserve">s e utilizados. O estudo foi motivado pela ausência de uma análise abrangente em relação a garantia da qualidade desses sistemas. </w:t>
      </w:r>
    </w:p>
    <w:p w14:paraId="19A33B1B"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Dentre os atributos de qualidade identificados estão presentes a usabilidade, facilidade de aprendizagem, interface de usuári</w:t>
      </w:r>
      <w:r>
        <w:rPr>
          <w:rFonts w:ascii="Times New Roman" w:hAnsi="Times New Roman" w:cs="Times New Roman"/>
          <w:sz w:val="24"/>
          <w:szCs w:val="24"/>
        </w:rPr>
        <w:t>o estética e acessibilidade. Os autores ressaltam que a interface de sistemas AAL é voltada para três tipos de usuário diferentes: as pessoas assistidas, equipe médica e de manutenção. Quando o público a que o sistema se destina for idoso a facilidade de a</w:t>
      </w:r>
      <w:r>
        <w:rPr>
          <w:rFonts w:ascii="Times New Roman" w:hAnsi="Times New Roman" w:cs="Times New Roman"/>
          <w:sz w:val="24"/>
          <w:szCs w:val="24"/>
        </w:rPr>
        <w:t xml:space="preserve">prendizagem passa a ser ainda mais </w:t>
      </w:r>
      <w:r>
        <w:rPr>
          <w:rFonts w:ascii="Times New Roman" w:hAnsi="Times New Roman" w:cs="Times New Roman"/>
          <w:sz w:val="24"/>
          <w:szCs w:val="24"/>
        </w:rPr>
        <w:lastRenderedPageBreak/>
        <w:t xml:space="preserve">importante. A acessibilidade é especialmente desejável em interfaces antecipatórias, esse tipo de interface é obrigatória nos sistemas AAL e é destinada a fornecer o contato direto com profissionais de saúde e familiares </w:t>
      </w:r>
      <w:r>
        <w:rPr>
          <w:rFonts w:ascii="Times New Roman" w:hAnsi="Times New Roman" w:cs="Times New Roman"/>
          <w:sz w:val="24"/>
          <w:szCs w:val="24"/>
        </w:rPr>
        <w:t>em situações de emergência.</w:t>
      </w:r>
    </w:p>
    <w:p w14:paraId="261F4A3C"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 estudo inferiu que há necessidade de maior envolvimento das partes interessadas no desenvolvimento de sistemas AAL. Aborda-se a importância de desenvolver modelo capaz de definir atributos de qualidade, considerar sua variabil</w:t>
      </w:r>
      <w:r>
        <w:rPr>
          <w:rFonts w:ascii="Times New Roman" w:hAnsi="Times New Roman" w:cs="Times New Roman"/>
          <w:sz w:val="24"/>
          <w:szCs w:val="24"/>
        </w:rPr>
        <w:t>idade conforme o domínio do ambiente de vida assistida, analisar a dependência entre os atributos, oferecer indicadores e métricas para sua mensuração e oferecer meios para avaliar e prever a qualidade dos sistemas ALL.</w:t>
      </w:r>
    </w:p>
    <w:p w14:paraId="196FA7F5"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Fernandez </w:t>
      </w:r>
      <w:r>
        <w:rPr>
          <w:rFonts w:ascii="Times New Roman" w:hAnsi="Times New Roman" w:cs="Times New Roman"/>
          <w:i/>
          <w:sz w:val="24"/>
          <w:szCs w:val="24"/>
        </w:rPr>
        <w:t>et al.</w:t>
      </w:r>
      <w:r>
        <w:rPr>
          <w:rFonts w:ascii="Times New Roman" w:hAnsi="Times New Roman" w:cs="Times New Roman"/>
          <w:sz w:val="24"/>
          <w:szCs w:val="24"/>
        </w:rPr>
        <w:t>, (2011), desenvolve</w:t>
      </w:r>
      <w:r>
        <w:rPr>
          <w:rFonts w:ascii="Times New Roman" w:hAnsi="Times New Roman" w:cs="Times New Roman"/>
          <w:sz w:val="24"/>
          <w:szCs w:val="24"/>
        </w:rPr>
        <w:t>ram mapeamento sistemático para levantamento dos métodos de avaliação da usabilidade utilizados por pesquisadores na avaliação de aplicações web nos últimos 14 anos. A motivação para a pesquisa se deu porque apesar de haverem métodos para pesquisa da usabi</w:t>
      </w:r>
      <w:r>
        <w:rPr>
          <w:rFonts w:ascii="Times New Roman" w:hAnsi="Times New Roman" w:cs="Times New Roman"/>
          <w:sz w:val="24"/>
          <w:szCs w:val="24"/>
        </w:rPr>
        <w:t>lidade as aplicações desenvolvidas nem sempre atendem as expectativas de usabilidade dos clientes.</w:t>
      </w:r>
    </w:p>
    <w:p w14:paraId="6B8B1268"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Aproximadamente 39% dos estudos analisados utilizaram métodos de avaliação específicos para web. Como método mais utilizado tem-se o Teste de Usuário, aplica</w:t>
      </w:r>
      <w:r>
        <w:rPr>
          <w:rFonts w:ascii="Times New Roman" w:hAnsi="Times New Roman" w:cs="Times New Roman"/>
          <w:sz w:val="24"/>
          <w:szCs w:val="24"/>
        </w:rPr>
        <w:t xml:space="preserve">do em 59% dos estudos. Dentre os subtipos de teste de usuário identificados destaca-se o Protocolo de Pensamento em Voz Alta, Entrevistas, Medição de Desempenho, Analise de Log e Teste Remoto. </w:t>
      </w:r>
    </w:p>
    <w:p w14:paraId="514E06A8"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Os métodos de inspeção foram aplicados em 43% dos estudos </w:t>
      </w:r>
      <w:r>
        <w:rPr>
          <w:rFonts w:ascii="Times New Roman" w:hAnsi="Times New Roman" w:cs="Times New Roman"/>
          <w:sz w:val="24"/>
          <w:szCs w:val="24"/>
        </w:rPr>
        <w:t>analisados, destacam-se a Avaliação Heurística, Percurso Cognitivo, Inspeção Baseada em Perspectiva, Revisão das Diretrizes. Métodos de Inquérito estiveram presentes em 35% dos artigos e Modelagem Analítica em 21%.</w:t>
      </w:r>
    </w:p>
    <w:p w14:paraId="39624402"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Cerca de 90% dos estudos aplicaram </w:t>
      </w:r>
      <w:r>
        <w:rPr>
          <w:rFonts w:ascii="Times New Roman" w:hAnsi="Times New Roman" w:cs="Times New Roman"/>
          <w:sz w:val="24"/>
          <w:szCs w:val="24"/>
        </w:rPr>
        <w:t>avaliações durante a fase de implementação do desenvolvimento web, essa é a fase mais cara para realizar mudanças, as avaliações comumente foram realizadas em uma única etapa do desenvolvimento da aplicação. Notou-se também que os métodos de avaliação da u</w:t>
      </w:r>
      <w:r>
        <w:rPr>
          <w:rFonts w:ascii="Times New Roman" w:hAnsi="Times New Roman" w:cs="Times New Roman"/>
          <w:sz w:val="24"/>
          <w:szCs w:val="24"/>
        </w:rPr>
        <w:t>sabilidade são baseados em diferentes conceitos, assim sendo eles podem não avaliar os mesmos aspectos, essa característica faz com que a comparação entre os mesmos seja uma tarefa complexa.</w:t>
      </w:r>
    </w:p>
    <w:p w14:paraId="09D7C690"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A maioria dos métodos foram projetados para gerar uma lista de pr</w:t>
      </w:r>
      <w:r>
        <w:rPr>
          <w:rFonts w:ascii="Times New Roman" w:hAnsi="Times New Roman" w:cs="Times New Roman"/>
          <w:sz w:val="24"/>
          <w:szCs w:val="24"/>
        </w:rPr>
        <w:t xml:space="preserve">oblemas de usabilidade, essa lista não fornece orientação de como podem ser corrigidos. São </w:t>
      </w:r>
      <w:r>
        <w:rPr>
          <w:rFonts w:ascii="Times New Roman" w:hAnsi="Times New Roman" w:cs="Times New Roman"/>
          <w:sz w:val="24"/>
          <w:szCs w:val="24"/>
        </w:rPr>
        <w:lastRenderedPageBreak/>
        <w:t>escassos os estudos com escopo mais amplo, a maior parte avalia um estudo específico, consequentemente não houve resultados capazes de serem generalizados para um d</w:t>
      </w:r>
      <w:r>
        <w:rPr>
          <w:rFonts w:ascii="Times New Roman" w:hAnsi="Times New Roman" w:cs="Times New Roman"/>
          <w:sz w:val="24"/>
          <w:szCs w:val="24"/>
        </w:rPr>
        <w:t xml:space="preserve">omínio vertical da web. </w:t>
      </w:r>
    </w:p>
    <w:p w14:paraId="35E940E1" w14:textId="77777777" w:rsidR="00277320" w:rsidRDefault="005A5A69">
      <w:pPr>
        <w:spacing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Há escassez de métodos especificamente criados para o domínio web e que possam ser aplicados no estágio inicial do desenvolvimento, enfatiza-se métodos automatizados. A automatização pode reduzir esforços e recursos mas tem a desva</w:t>
      </w:r>
      <w:r>
        <w:rPr>
          <w:rFonts w:ascii="Times New Roman" w:hAnsi="Times New Roman" w:cs="Times New Roman"/>
          <w:sz w:val="24"/>
          <w:szCs w:val="24"/>
        </w:rPr>
        <w:t>ntagem de não considerar as percepções e o contexto do usuário. A fim de se obter melhores resultados e considerar tantas dimensões de usabilidade quanto possível os autores sugerem que os métodos sejam aplicados de forma combinada.</w:t>
      </w:r>
    </w:p>
    <w:p w14:paraId="506AC4EA" w14:textId="77777777" w:rsidR="00277320" w:rsidRDefault="005A5A69">
      <w:pPr>
        <w:spacing w:after="120" w:line="360" w:lineRule="auto"/>
        <w:jc w:val="both"/>
        <w:rPr>
          <w:rFonts w:ascii="Times New Roman" w:hAnsi="Times New Roman"/>
          <w:b/>
          <w:bCs/>
          <w:sz w:val="24"/>
          <w:szCs w:val="24"/>
        </w:rPr>
      </w:pPr>
      <w:r>
        <w:rPr>
          <w:rFonts w:ascii="Times New Roman" w:hAnsi="Times New Roman"/>
          <w:b/>
          <w:bCs/>
          <w:sz w:val="24"/>
          <w:szCs w:val="24"/>
        </w:rPr>
        <w:t>4. USABILIDADE E ACESSI</w:t>
      </w:r>
      <w:r>
        <w:rPr>
          <w:rFonts w:ascii="Times New Roman" w:hAnsi="Times New Roman"/>
          <w:b/>
          <w:bCs/>
          <w:sz w:val="24"/>
          <w:szCs w:val="24"/>
        </w:rPr>
        <w:t>BILIDADE EM SOFTWARE AGRÍCOLA: UMA REVISÃO SISTEMÁTICA</w:t>
      </w:r>
    </w:p>
    <w:p w14:paraId="2B11224C" w14:textId="77777777" w:rsidR="00277320" w:rsidRDefault="005A5A69">
      <w:pPr>
        <w:spacing w:after="12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Abordagens sistemáticas de revisão da literatura surgiram com a necessidade de localizar, avaliar e agregar resultados de diversos estudos empíricos relacionados a um tópico específico de interesse. E</w:t>
      </w:r>
      <w:r>
        <w:rPr>
          <w:rFonts w:ascii="Times New Roman" w:hAnsi="Times New Roman"/>
          <w:sz w:val="24"/>
          <w:szCs w:val="24"/>
        </w:rPr>
        <w:t xml:space="preserve">ssa necessidade foi abordada em diversas áreas, dentre as quais tem-se: medicina clínica, política social, educação e informação </w:t>
      </w:r>
      <w:r>
        <w:rPr>
          <w:rFonts w:ascii="Times New Roman" w:hAnsi="Times New Roman"/>
          <w:sz w:val="24"/>
          <w:szCs w:val="24"/>
          <w:shd w:val="clear" w:color="auto" w:fill="FFFFFF"/>
        </w:rPr>
        <w:t>(</w:t>
      </w:r>
      <w:r>
        <w:rPr>
          <w:rFonts w:ascii="Times New Roman" w:hAnsi="Times New Roman"/>
          <w:sz w:val="24"/>
          <w:szCs w:val="24"/>
          <w:lang w:eastAsia="pt-BR"/>
        </w:rPr>
        <w:t xml:space="preserve">SACKETT </w:t>
      </w:r>
      <w:r>
        <w:rPr>
          <w:rFonts w:ascii="Times New Roman" w:hAnsi="Times New Roman"/>
          <w:i/>
          <w:sz w:val="24"/>
          <w:szCs w:val="24"/>
          <w:lang w:eastAsia="pt-BR"/>
        </w:rPr>
        <w:t>et al.</w:t>
      </w:r>
      <w:r>
        <w:rPr>
          <w:rFonts w:ascii="Times New Roman" w:hAnsi="Times New Roman"/>
          <w:sz w:val="24"/>
          <w:szCs w:val="24"/>
          <w:lang w:eastAsia="pt-BR"/>
        </w:rPr>
        <w:t>, 2000)</w:t>
      </w:r>
      <w:r>
        <w:rPr>
          <w:rFonts w:ascii="Times New Roman" w:hAnsi="Times New Roman"/>
          <w:sz w:val="24"/>
          <w:szCs w:val="24"/>
        </w:rPr>
        <w:t>.</w:t>
      </w:r>
    </w:p>
    <w:p w14:paraId="4B5D768E" w14:textId="77777777" w:rsidR="00277320" w:rsidRDefault="005A5A69">
      <w:pPr>
        <w:spacing w:after="120" w:line="360" w:lineRule="auto"/>
        <w:ind w:firstLine="708"/>
        <w:jc w:val="both"/>
        <w:rPr>
          <w:rFonts w:ascii="Times New Roman" w:hAnsi="Times New Roman"/>
          <w:sz w:val="24"/>
          <w:szCs w:val="24"/>
        </w:rPr>
      </w:pPr>
      <w:r>
        <w:rPr>
          <w:rFonts w:ascii="Times New Roman" w:hAnsi="Times New Roman"/>
          <w:sz w:val="24"/>
          <w:szCs w:val="24"/>
        </w:rPr>
        <w:t>Pode ser definida como método de pesquisa utilizado para identificar, avaliar e sintetizar os estudos s</w:t>
      </w:r>
      <w:r>
        <w:rPr>
          <w:rFonts w:ascii="Times New Roman" w:hAnsi="Times New Roman"/>
          <w:sz w:val="24"/>
          <w:szCs w:val="24"/>
        </w:rPr>
        <w:t xml:space="preserve">ignificativos sobre um tema específico. Como resultado almeja-se encontrar evidências sobre perguntas específicas de uma pesquisa ou lacunas que necessitem de definição (DYBA </w:t>
      </w:r>
      <w:r>
        <w:rPr>
          <w:rFonts w:ascii="Times New Roman" w:hAnsi="Times New Roman"/>
          <w:i/>
          <w:sz w:val="24"/>
          <w:szCs w:val="24"/>
        </w:rPr>
        <w:t>et al.</w:t>
      </w:r>
      <w:r>
        <w:rPr>
          <w:rFonts w:ascii="Times New Roman" w:hAnsi="Times New Roman"/>
          <w:sz w:val="24"/>
          <w:szCs w:val="24"/>
        </w:rPr>
        <w:t xml:space="preserve">, 2005). </w:t>
      </w:r>
    </w:p>
    <w:p w14:paraId="5B9A0139" w14:textId="77777777" w:rsidR="00277320" w:rsidRDefault="005A5A69">
      <w:pPr>
        <w:spacing w:after="120" w:line="360" w:lineRule="auto"/>
        <w:jc w:val="both"/>
        <w:rPr>
          <w:rFonts w:ascii="Times New Roman" w:hAnsi="Times New Roman"/>
          <w:b/>
          <w:bCs/>
          <w:sz w:val="24"/>
          <w:szCs w:val="24"/>
        </w:rPr>
      </w:pPr>
      <w:r>
        <w:rPr>
          <w:rFonts w:ascii="Times New Roman" w:hAnsi="Times New Roman"/>
          <w:b/>
          <w:bCs/>
          <w:sz w:val="24"/>
          <w:szCs w:val="24"/>
        </w:rPr>
        <w:t>4.1. MÉTODO DE REVISÃO SISTEMÁTICA ADOTADO</w:t>
      </w:r>
    </w:p>
    <w:p w14:paraId="3E2DC72B" w14:textId="77777777" w:rsidR="00277320" w:rsidRDefault="005A5A69">
      <w:pPr>
        <w:spacing w:after="12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O método de revisão s</w:t>
      </w:r>
      <w:r>
        <w:rPr>
          <w:rFonts w:ascii="Times New Roman" w:hAnsi="Times New Roman"/>
          <w:sz w:val="24"/>
          <w:szCs w:val="24"/>
        </w:rPr>
        <w:t>istemática abordado neste trabalho é baseado nos estudos de B</w:t>
      </w:r>
      <w:r>
        <w:rPr>
          <w:rFonts w:ascii="Times New Roman" w:hAnsi="Times New Roman"/>
          <w:sz w:val="24"/>
          <w:szCs w:val="24"/>
          <w:shd w:val="clear" w:color="auto" w:fill="FFFFFF"/>
        </w:rPr>
        <w:t xml:space="preserve">rereton </w:t>
      </w:r>
      <w:r>
        <w:rPr>
          <w:rFonts w:ascii="Times New Roman" w:hAnsi="Times New Roman"/>
          <w:i/>
          <w:sz w:val="24"/>
          <w:szCs w:val="24"/>
          <w:shd w:val="clear" w:color="auto" w:fill="FFFFFF"/>
        </w:rPr>
        <w:t>et al.</w:t>
      </w:r>
      <w:r>
        <w:rPr>
          <w:rFonts w:ascii="Times New Roman" w:hAnsi="Times New Roman"/>
          <w:sz w:val="24"/>
          <w:szCs w:val="24"/>
          <w:shd w:val="clear" w:color="auto" w:fill="FFFFFF"/>
        </w:rPr>
        <w:t>(2007),</w:t>
      </w:r>
      <w:r>
        <w:rPr>
          <w:rFonts w:ascii="Times New Roman" w:hAnsi="Times New Roman"/>
          <w:sz w:val="24"/>
          <w:szCs w:val="24"/>
        </w:rPr>
        <w:t xml:space="preserve"> Kitchenham (2014) e Pagani </w:t>
      </w:r>
      <w:r>
        <w:rPr>
          <w:rFonts w:ascii="Times New Roman" w:hAnsi="Times New Roman"/>
          <w:i/>
          <w:sz w:val="24"/>
          <w:szCs w:val="24"/>
        </w:rPr>
        <w:t>et al.</w:t>
      </w:r>
      <w:r>
        <w:rPr>
          <w:rFonts w:ascii="Times New Roman" w:hAnsi="Times New Roman"/>
          <w:sz w:val="24"/>
          <w:szCs w:val="24"/>
        </w:rPr>
        <w:t xml:space="preserve">(2015), sendo que a maior parte do processo se baseia em Pagani </w:t>
      </w:r>
      <w:r>
        <w:rPr>
          <w:rFonts w:ascii="Times New Roman" w:hAnsi="Times New Roman"/>
          <w:i/>
          <w:sz w:val="24"/>
          <w:szCs w:val="24"/>
        </w:rPr>
        <w:t>et al.</w:t>
      </w:r>
      <w:r>
        <w:rPr>
          <w:rFonts w:ascii="Times New Roman" w:hAnsi="Times New Roman"/>
          <w:sz w:val="24"/>
          <w:szCs w:val="24"/>
        </w:rPr>
        <w:t xml:space="preserve">(2015). </w:t>
      </w:r>
    </w:p>
    <w:p w14:paraId="7D3E7FD4" w14:textId="77777777" w:rsidR="00277320" w:rsidRDefault="005A5A69">
      <w:pPr>
        <w:spacing w:after="120" w:line="360" w:lineRule="auto"/>
        <w:ind w:firstLine="708"/>
        <w:jc w:val="both"/>
        <w:rPr>
          <w:rFonts w:ascii="Times New Roman" w:hAnsi="Times New Roman" w:cs="Arial"/>
          <w:sz w:val="24"/>
          <w:szCs w:val="24"/>
          <w:shd w:val="clear" w:color="auto" w:fill="FFFFFF"/>
        </w:rPr>
      </w:pPr>
      <w:r>
        <w:rPr>
          <w:rFonts w:ascii="Times New Roman" w:hAnsi="Times New Roman"/>
          <w:sz w:val="24"/>
          <w:szCs w:val="24"/>
        </w:rPr>
        <w:t>As contribuições de B</w:t>
      </w:r>
      <w:r>
        <w:rPr>
          <w:rFonts w:ascii="Times New Roman" w:hAnsi="Times New Roman"/>
          <w:sz w:val="24"/>
          <w:szCs w:val="24"/>
          <w:shd w:val="clear" w:color="auto" w:fill="FFFFFF"/>
        </w:rPr>
        <w:t xml:space="preserve">rereton </w:t>
      </w:r>
      <w:r>
        <w:rPr>
          <w:rFonts w:ascii="Times New Roman" w:hAnsi="Times New Roman"/>
          <w:i/>
          <w:sz w:val="24"/>
          <w:szCs w:val="24"/>
          <w:shd w:val="clear" w:color="auto" w:fill="FFFFFF"/>
        </w:rPr>
        <w:t>et al.</w:t>
      </w:r>
      <w:r>
        <w:rPr>
          <w:rFonts w:ascii="Times New Roman" w:hAnsi="Times New Roman"/>
          <w:sz w:val="24"/>
          <w:szCs w:val="24"/>
          <w:shd w:val="clear" w:color="auto" w:fill="FFFFFF"/>
        </w:rPr>
        <w:t>(2007) e Kitchenham (2014)</w:t>
      </w:r>
      <w:r>
        <w:rPr>
          <w:rFonts w:ascii="Times New Roman" w:hAnsi="Times New Roman"/>
          <w:sz w:val="24"/>
          <w:szCs w:val="24"/>
          <w:shd w:val="clear" w:color="auto" w:fill="FFFFFF"/>
        </w:rPr>
        <w:t xml:space="preserve"> se relacionam a documentação do processo que ocorreu com a elaboração do documento Protocolo de Revisão. A aplicação do estudo de Kitchenham (2014) é realizada, específicamente, na confecção do conteúdo do Protocolo de Revisão. A Figura</w:t>
      </w:r>
      <w:r>
        <w:rPr>
          <w:rFonts w:ascii="Times New Roman" w:hAnsi="Times New Roman" w:cs="Arial"/>
          <w:sz w:val="24"/>
          <w:szCs w:val="24"/>
          <w:shd w:val="clear" w:color="auto" w:fill="FFFFFF"/>
        </w:rPr>
        <w:t xml:space="preserve"> 1 identifica de forma sequencial as etapas do processo de revisão aplicado a presente pesquisa, assim como o estudo da qual a etapa foi retirada.</w:t>
      </w:r>
    </w:p>
    <w:p w14:paraId="61BAE598" w14:textId="77777777" w:rsidR="00277320" w:rsidRDefault="005A5A69">
      <w:pPr>
        <w:spacing w:after="120" w:line="360" w:lineRule="auto"/>
        <w:ind w:firstLine="720"/>
        <w:jc w:val="both"/>
        <w:rPr>
          <w:rFonts w:ascii="Times New Roman" w:hAnsi="Times New Roman"/>
          <w:sz w:val="24"/>
          <w:szCs w:val="24"/>
          <w:shd w:val="clear" w:color="auto" w:fill="FFFFFF"/>
        </w:rPr>
      </w:pPr>
      <w:r>
        <w:rPr>
          <w:rFonts w:ascii="Times New Roman" w:hAnsi="Times New Roman"/>
          <w:sz w:val="24"/>
          <w:szCs w:val="24"/>
          <w:shd w:val="clear" w:color="auto" w:fill="FFFFFF"/>
        </w:rPr>
        <w:lastRenderedPageBreak/>
        <w:t xml:space="preserve">Na primeira etapa são especificadas as questões de pesquisa e definidos os dados a serem extraídos (BRERETON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xml:space="preserve">, 2007).  A segunda etapa consiste na exploração de bases de dado com palavras-chave, objetiva-se avaliar e testar a adesão dos termos aos filtros disponíveis (PAGANI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2015). Na terceira etapa são definidas as combinações de palavras-chave e b</w:t>
      </w:r>
      <w:r>
        <w:rPr>
          <w:rFonts w:ascii="Times New Roman" w:hAnsi="Times New Roman"/>
          <w:sz w:val="24"/>
          <w:szCs w:val="24"/>
          <w:shd w:val="clear" w:color="auto" w:fill="FFFFFF"/>
        </w:rPr>
        <w:t xml:space="preserve">ases de dados significativas (PAGANI </w:t>
      </w:r>
      <w:r>
        <w:rPr>
          <w:rFonts w:ascii="Times New Roman" w:hAnsi="Times New Roman"/>
          <w:i/>
          <w:sz w:val="24"/>
          <w:szCs w:val="24"/>
          <w:shd w:val="clear" w:color="auto" w:fill="FFFFFF"/>
        </w:rPr>
        <w:t>et al.</w:t>
      </w:r>
      <w:r>
        <w:rPr>
          <w:rFonts w:ascii="Times New Roman" w:hAnsi="Times New Roman"/>
          <w:sz w:val="24"/>
          <w:szCs w:val="24"/>
          <w:shd w:val="clear" w:color="auto" w:fill="FFFFFF"/>
        </w:rPr>
        <w:t>, 2015).</w:t>
      </w:r>
    </w:p>
    <w:p w14:paraId="5A06E28A" w14:textId="77777777" w:rsidR="00277320" w:rsidRDefault="005A5A69">
      <w:pPr>
        <w:spacing w:after="120" w:line="360" w:lineRule="auto"/>
        <w:ind w:firstLine="720"/>
        <w:jc w:val="both"/>
        <w:rPr>
          <w:rFonts w:ascii="Times New Roman" w:hAnsi="Times New Roman" w:cs="Arial"/>
          <w:sz w:val="24"/>
          <w:szCs w:val="24"/>
          <w:shd w:val="clear" w:color="auto" w:fill="FFFFFF"/>
        </w:rPr>
      </w:pPr>
      <w:r>
        <w:rPr>
          <w:rFonts w:ascii="Times New Roman" w:hAnsi="Times New Roman"/>
          <w:sz w:val="24"/>
          <w:szCs w:val="24"/>
        </w:rPr>
        <w:t>A quarta etapa possui caráter documental, por meio da criação do Protocolo de Revisã</w:t>
      </w:r>
      <w:r>
        <w:rPr>
          <w:rStyle w:val="Refdecomentrio"/>
          <w:rFonts w:ascii="Times New Roman" w:hAnsi="Times New Roman"/>
          <w:sz w:val="24"/>
          <w:szCs w:val="24"/>
        </w:rPr>
        <w:t>o</w:t>
      </w:r>
      <w:r>
        <w:rPr>
          <w:rFonts w:ascii="Times New Roman" w:hAnsi="Times New Roman"/>
          <w:sz w:val="24"/>
          <w:szCs w:val="24"/>
        </w:rPr>
        <w:t xml:space="preserve"> é definido como ocorrerá o processo e as condições para que o mesmo seja executado. Esse documento deve ser constantem</w:t>
      </w:r>
      <w:r>
        <w:rPr>
          <w:rFonts w:ascii="Times New Roman" w:hAnsi="Times New Roman"/>
          <w:sz w:val="24"/>
          <w:szCs w:val="24"/>
        </w:rPr>
        <w:t xml:space="preserve">ente revisado e as alterações controladas através de versionamento (BRERETON </w:t>
      </w:r>
      <w:r>
        <w:rPr>
          <w:rFonts w:ascii="Times New Roman" w:hAnsi="Times New Roman"/>
          <w:i/>
          <w:sz w:val="24"/>
          <w:szCs w:val="24"/>
        </w:rPr>
        <w:t>et al.</w:t>
      </w:r>
      <w:r>
        <w:rPr>
          <w:rFonts w:ascii="Times New Roman" w:hAnsi="Times New Roman"/>
          <w:sz w:val="24"/>
          <w:szCs w:val="24"/>
        </w:rPr>
        <w:t xml:space="preserve">, 2007. </w:t>
      </w:r>
      <w:r>
        <w:rPr>
          <w:rFonts w:ascii="Times New Roman" w:hAnsi="Times New Roman" w:cs="Arial"/>
          <w:sz w:val="24"/>
          <w:szCs w:val="24"/>
          <w:shd w:val="clear" w:color="auto" w:fill="FFFFFF"/>
        </w:rPr>
        <w:t xml:space="preserve">Na quinta etapa o protocolo deve ser aprovado por membro externo da equipe de desenvolvimento (BRERETON </w:t>
      </w:r>
      <w:r>
        <w:rPr>
          <w:rFonts w:ascii="Times New Roman" w:hAnsi="Times New Roman" w:cs="Arial"/>
          <w:i/>
          <w:sz w:val="24"/>
          <w:szCs w:val="24"/>
          <w:shd w:val="clear" w:color="auto" w:fill="FFFFFF"/>
        </w:rPr>
        <w:t>et al.</w:t>
      </w:r>
      <w:r>
        <w:rPr>
          <w:rFonts w:ascii="Times New Roman" w:hAnsi="Times New Roman" w:cs="Arial"/>
          <w:sz w:val="24"/>
          <w:szCs w:val="24"/>
          <w:shd w:val="clear" w:color="auto" w:fill="FFFFFF"/>
        </w:rPr>
        <w:t>, 2007), alunos de doutorado, por exemplo, devem aprese</w:t>
      </w:r>
      <w:r>
        <w:rPr>
          <w:rFonts w:ascii="Times New Roman" w:hAnsi="Times New Roman" w:cs="Arial"/>
          <w:sz w:val="24"/>
          <w:szCs w:val="24"/>
          <w:shd w:val="clear" w:color="auto" w:fill="FFFFFF"/>
        </w:rPr>
        <w:t>ntar o protocolo a seus supervisores (</w:t>
      </w:r>
      <w:r>
        <w:rPr>
          <w:rFonts w:ascii="Times New Roman" w:hAnsi="Times New Roman" w:cs="Arial"/>
          <w:sz w:val="24"/>
          <w:szCs w:val="24"/>
          <w:shd w:val="clear" w:color="auto" w:fill="FFFFFF"/>
          <w:lang w:eastAsia="pt-BR"/>
        </w:rPr>
        <w:t>KITCHENHAM</w:t>
      </w:r>
      <w:r>
        <w:rPr>
          <w:rFonts w:ascii="Times New Roman" w:hAnsi="Times New Roman" w:cs="Arial"/>
          <w:sz w:val="24"/>
          <w:szCs w:val="24"/>
          <w:shd w:val="clear" w:color="auto" w:fill="FFFFFF"/>
        </w:rPr>
        <w:t xml:space="preserve">, 2004).  </w:t>
      </w:r>
    </w:p>
    <w:p w14:paraId="552DBEAB"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 xml:space="preserve">A revisão é executada na sexta etapa, na qual </w:t>
      </w:r>
      <w:r>
        <w:rPr>
          <w:rFonts w:ascii="Times New Roman" w:hAnsi="Times New Roman"/>
          <w:sz w:val="24"/>
          <w:szCs w:val="24"/>
          <w:lang w:val="pt-PT"/>
        </w:rPr>
        <w:t xml:space="preserve">os dados devem ser exportados para um gerenciador de referências </w:t>
      </w:r>
      <w:r>
        <w:rPr>
          <w:rFonts w:ascii="Times New Roman" w:hAnsi="Times New Roman"/>
          <w:sz w:val="24"/>
          <w:szCs w:val="24"/>
        </w:rPr>
        <w:t xml:space="preserve">(PAGANI </w:t>
      </w:r>
      <w:r>
        <w:rPr>
          <w:rFonts w:ascii="Times New Roman" w:hAnsi="Times New Roman"/>
          <w:i/>
          <w:sz w:val="24"/>
          <w:szCs w:val="24"/>
        </w:rPr>
        <w:t>et al.</w:t>
      </w:r>
      <w:r>
        <w:rPr>
          <w:rFonts w:ascii="Times New Roman" w:hAnsi="Times New Roman"/>
          <w:sz w:val="24"/>
          <w:szCs w:val="24"/>
        </w:rPr>
        <w:t>, 2015). A sétima etapa realiza o procedimento de filtragem dos estudos,</w:t>
      </w:r>
      <w:r>
        <w:rPr>
          <w:rFonts w:ascii="Times New Roman" w:hAnsi="Times New Roman"/>
          <w:sz w:val="24"/>
          <w:szCs w:val="24"/>
        </w:rPr>
        <w:t xml:space="preserve"> eliminando os dados duplicados ou artigos que não pertençam a área, para isso examina-se o título, o resumo e as palavras-chave (PAGANI </w:t>
      </w:r>
      <w:r>
        <w:rPr>
          <w:rFonts w:ascii="Times New Roman" w:hAnsi="Times New Roman"/>
          <w:i/>
          <w:sz w:val="24"/>
          <w:szCs w:val="24"/>
        </w:rPr>
        <w:t>et al.</w:t>
      </w:r>
      <w:r>
        <w:rPr>
          <w:rFonts w:ascii="Times New Roman" w:hAnsi="Times New Roman"/>
          <w:sz w:val="24"/>
          <w:szCs w:val="24"/>
        </w:rPr>
        <w:t>, 2015). Sequencialmente, na oitava etapa, é calculada a relevância de cada estudo através da aplicação do método</w:t>
      </w:r>
      <w:r>
        <w:rPr>
          <w:rFonts w:ascii="Times New Roman" w:hAnsi="Times New Roman"/>
          <w:sz w:val="24"/>
          <w:szCs w:val="24"/>
        </w:rPr>
        <w:t xml:space="preserve"> </w:t>
      </w:r>
      <w:r>
        <w:rPr>
          <w:rFonts w:ascii="Times New Roman" w:hAnsi="Times New Roman"/>
          <w:i/>
          <w:sz w:val="24"/>
          <w:szCs w:val="24"/>
        </w:rPr>
        <w:t>InOrdinatio</w:t>
      </w:r>
      <w:r>
        <w:rPr>
          <w:rFonts w:ascii="Times New Roman" w:hAnsi="Times New Roman"/>
          <w:sz w:val="24"/>
          <w:szCs w:val="24"/>
        </w:rPr>
        <w:t xml:space="preserve"> proposto por Pagani </w:t>
      </w:r>
      <w:r>
        <w:rPr>
          <w:rFonts w:ascii="Times New Roman" w:hAnsi="Times New Roman"/>
          <w:i/>
          <w:sz w:val="24"/>
          <w:szCs w:val="24"/>
        </w:rPr>
        <w:t>et al.</w:t>
      </w:r>
      <w:r>
        <w:rPr>
          <w:rFonts w:ascii="Times New Roman" w:hAnsi="Times New Roman"/>
          <w:sz w:val="24"/>
          <w:szCs w:val="24"/>
        </w:rPr>
        <w:t xml:space="preserve"> (2015). A nona etapa gera </w:t>
      </w:r>
      <w:r>
        <w:rPr>
          <w:rFonts w:ascii="Times New Roman" w:hAnsi="Times New Roman"/>
          <w:i/>
          <w:sz w:val="24"/>
          <w:szCs w:val="24"/>
        </w:rPr>
        <w:t>ranking</w:t>
      </w:r>
      <w:r>
        <w:rPr>
          <w:rFonts w:ascii="Times New Roman" w:hAnsi="Times New Roman"/>
          <w:sz w:val="24"/>
          <w:szCs w:val="24"/>
        </w:rPr>
        <w:t xml:space="preserve"> dos trabalhos mais relevantes (PAGANI </w:t>
      </w:r>
      <w:r>
        <w:rPr>
          <w:rFonts w:ascii="Times New Roman" w:hAnsi="Times New Roman"/>
          <w:i/>
          <w:sz w:val="24"/>
          <w:szCs w:val="24"/>
        </w:rPr>
        <w:t>et al.</w:t>
      </w:r>
      <w:r>
        <w:rPr>
          <w:rFonts w:ascii="Times New Roman" w:hAnsi="Times New Roman"/>
          <w:sz w:val="24"/>
          <w:szCs w:val="24"/>
        </w:rPr>
        <w:t>, 2015).</w:t>
      </w:r>
    </w:p>
    <w:p w14:paraId="56F88D99"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 xml:space="preserve">Finalizando o processo, tem-se a décima e a décima primeira etapa, responsáveis por realizar a busca da versão completa dos documentos e a leitura final obedecendo a ordem </w:t>
      </w:r>
      <w:r>
        <w:rPr>
          <w:rFonts w:ascii="Times New Roman" w:hAnsi="Times New Roman"/>
          <w:i/>
          <w:sz w:val="24"/>
          <w:szCs w:val="24"/>
        </w:rPr>
        <w:t>InOrdinatio</w:t>
      </w:r>
      <w:r>
        <w:rPr>
          <w:rFonts w:ascii="Times New Roman" w:hAnsi="Times New Roman"/>
          <w:sz w:val="24"/>
          <w:szCs w:val="24"/>
        </w:rPr>
        <w:t xml:space="preserve"> (PAGANI </w:t>
      </w:r>
      <w:r>
        <w:rPr>
          <w:rFonts w:ascii="Times New Roman" w:hAnsi="Times New Roman"/>
          <w:i/>
          <w:sz w:val="24"/>
          <w:szCs w:val="24"/>
        </w:rPr>
        <w:t>et al.</w:t>
      </w:r>
      <w:r>
        <w:rPr>
          <w:rFonts w:ascii="Times New Roman" w:hAnsi="Times New Roman"/>
          <w:sz w:val="24"/>
          <w:szCs w:val="24"/>
        </w:rPr>
        <w:t xml:space="preserve">, 2015), respectivamente.  </w:t>
      </w:r>
    </w:p>
    <w:p w14:paraId="185CFA81" w14:textId="77777777" w:rsidR="00277320" w:rsidRDefault="005A5A69">
      <w:pPr>
        <w:pStyle w:val="TextBody"/>
        <w:spacing w:after="120" w:line="360" w:lineRule="auto"/>
        <w:jc w:val="both"/>
        <w:rPr>
          <w:rFonts w:ascii="Times New Roman" w:hAnsi="Times New Roman"/>
          <w:b/>
          <w:bCs/>
          <w:sz w:val="24"/>
          <w:szCs w:val="24"/>
        </w:rPr>
      </w:pPr>
      <w:r>
        <w:rPr>
          <w:rFonts w:ascii="Times New Roman" w:hAnsi="Times New Roman"/>
          <w:b/>
          <w:bCs/>
          <w:sz w:val="24"/>
          <w:szCs w:val="24"/>
        </w:rPr>
        <w:t>4.2. PLANEJAMENTO DA REVISÃO S</w:t>
      </w:r>
      <w:r>
        <w:rPr>
          <w:rFonts w:ascii="Times New Roman" w:hAnsi="Times New Roman"/>
          <w:b/>
          <w:bCs/>
          <w:sz w:val="24"/>
          <w:szCs w:val="24"/>
        </w:rPr>
        <w:t>ISTEMÁTICA</w:t>
      </w:r>
    </w:p>
    <w:p w14:paraId="4202EB20" w14:textId="77777777" w:rsidR="00277320" w:rsidRDefault="005A5A69">
      <w:pPr>
        <w:pStyle w:val="TextBody"/>
        <w:spacing w:after="12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O planejamento da revisão sistemática vai desde a primeira até a quarta etapa do Processo de Revisão Sistemática exposto na Figura 1. Como produto final é gerado o documento Protocolo de Revisão Sistemática.  </w:t>
      </w:r>
    </w:p>
    <w:p w14:paraId="0502F050"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ab/>
        <w:t>Esse documento deve conter a just</w:t>
      </w:r>
      <w:r>
        <w:rPr>
          <w:rFonts w:ascii="Times New Roman" w:hAnsi="Times New Roman"/>
          <w:sz w:val="24"/>
          <w:szCs w:val="24"/>
        </w:rPr>
        <w:t>ificativa, questões de pesquisa, estratégia de busca dos estudos, definição dos critérios para seleção, definição dos critérios de qualidade, estratégia de extração, síntese dos dados e elaboração do cronograma (</w:t>
      </w:r>
      <w:r>
        <w:rPr>
          <w:rFonts w:ascii="Times New Roman" w:hAnsi="Times New Roman"/>
          <w:sz w:val="24"/>
          <w:szCs w:val="24"/>
          <w:lang w:eastAsia="pt-BR"/>
        </w:rPr>
        <w:t>KITCHENHAM, 2004)</w:t>
      </w:r>
      <w:r>
        <w:rPr>
          <w:rFonts w:ascii="Times New Roman" w:hAnsi="Times New Roman"/>
          <w:sz w:val="24"/>
          <w:szCs w:val="24"/>
        </w:rPr>
        <w:t>. A seguir será mostrado co</w:t>
      </w:r>
      <w:r>
        <w:rPr>
          <w:rFonts w:ascii="Times New Roman" w:hAnsi="Times New Roman"/>
          <w:sz w:val="24"/>
          <w:szCs w:val="24"/>
        </w:rPr>
        <w:t>mo cada um desses requisitos foi desenvolvido nesse trabalho.</w:t>
      </w:r>
    </w:p>
    <w:p w14:paraId="5CC9DDB1" w14:textId="77777777" w:rsidR="00277320" w:rsidRDefault="005A5A69">
      <w:pPr>
        <w:pStyle w:val="TextBody"/>
        <w:spacing w:after="120" w:line="360" w:lineRule="auto"/>
        <w:jc w:val="both"/>
        <w:rPr>
          <w:rFonts w:ascii="Times New Roman" w:hAnsi="Times New Roman"/>
          <w:b/>
          <w:bCs/>
          <w:sz w:val="24"/>
          <w:szCs w:val="24"/>
        </w:rPr>
      </w:pPr>
      <w:r>
        <w:rPr>
          <w:rFonts w:ascii="Times New Roman" w:hAnsi="Times New Roman"/>
          <w:b/>
          <w:bCs/>
          <w:sz w:val="24"/>
          <w:szCs w:val="24"/>
        </w:rPr>
        <w:lastRenderedPageBreak/>
        <w:t>4.1.1. JUSTIFICATIVA E QUESTÕES DE PESQUISA</w:t>
      </w:r>
    </w:p>
    <w:p w14:paraId="474AA4B8" w14:textId="77777777" w:rsidR="00277320" w:rsidRDefault="005A5A69">
      <w:pPr>
        <w:pStyle w:val="TextBody"/>
        <w:spacing w:after="12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A revisão sistemática foi desenvolvida para realizar levantamento na área de acessibilidade e usabilidade com ênfase no domínio agrícola e web. O Qua</w:t>
      </w:r>
      <w:r>
        <w:rPr>
          <w:rFonts w:ascii="Times New Roman" w:hAnsi="Times New Roman"/>
          <w:sz w:val="24"/>
          <w:szCs w:val="24"/>
        </w:rPr>
        <w:t>dro 1 apresenta as questões de pesquisa definidas, essa atividade corresponde a primeira etapa do processo de revisão sistemática. O desenvolvimento dessas questões se deu com base na observação de outros estudos de Revisão Sistemática, dentre eles pode-se</w:t>
      </w:r>
      <w:r>
        <w:rPr>
          <w:rFonts w:ascii="Times New Roman" w:hAnsi="Times New Roman"/>
          <w:sz w:val="24"/>
          <w:szCs w:val="24"/>
        </w:rPr>
        <w:t xml:space="preserve"> citar  Fernandez (2008), Fernandez et al.(2011) e Ribas et al. (2015).</w:t>
      </w:r>
    </w:p>
    <w:p w14:paraId="159E0362" w14:textId="77777777" w:rsidR="00277320" w:rsidRDefault="005A5A69">
      <w:pPr>
        <w:pStyle w:val="TextBody"/>
        <w:spacing w:after="120" w:line="360" w:lineRule="auto"/>
        <w:rPr>
          <w:rFonts w:ascii="Times New Roman" w:hAnsi="Times New Roman"/>
          <w:b/>
          <w:bCs/>
          <w:sz w:val="24"/>
          <w:szCs w:val="24"/>
        </w:rPr>
      </w:pPr>
      <w:r>
        <w:rPr>
          <w:rFonts w:ascii="Times New Roman" w:hAnsi="Times New Roman"/>
          <w:b/>
          <w:bCs/>
          <w:sz w:val="24"/>
          <w:szCs w:val="24"/>
        </w:rPr>
        <w:t>4.1.2. ESTRATÉGIA DE BUSCA</w:t>
      </w:r>
    </w:p>
    <w:p w14:paraId="69F48697" w14:textId="77777777" w:rsidR="00277320" w:rsidRDefault="005A5A69">
      <w:pPr>
        <w:pStyle w:val="TextBody"/>
        <w:spacing w:after="120"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Para a seleção das bases de dados foram levados em consideração apontamentos de estudos de revisão sistemática. </w:t>
      </w:r>
      <w:r w:rsidRPr="0020111B">
        <w:rPr>
          <w:rFonts w:ascii="Times New Roman" w:hAnsi="Times New Roman"/>
          <w:sz w:val="24"/>
          <w:szCs w:val="24"/>
          <w:lang w:val="en-US"/>
        </w:rPr>
        <w:t xml:space="preserve">Especificamente, Dyba </w:t>
      </w:r>
      <w:r w:rsidRPr="0020111B">
        <w:rPr>
          <w:rFonts w:ascii="Times New Roman" w:hAnsi="Times New Roman"/>
          <w:i/>
          <w:sz w:val="24"/>
          <w:szCs w:val="24"/>
          <w:lang w:val="en-US"/>
        </w:rPr>
        <w:t xml:space="preserve">et al. </w:t>
      </w:r>
      <w:r w:rsidRPr="0020111B">
        <w:rPr>
          <w:rFonts w:ascii="Times New Roman" w:hAnsi="Times New Roman"/>
          <w:sz w:val="24"/>
          <w:szCs w:val="24"/>
          <w:lang w:val="en-US"/>
        </w:rPr>
        <w:t>(2005), Brereto</w:t>
      </w:r>
      <w:r w:rsidRPr="0020111B">
        <w:rPr>
          <w:rFonts w:ascii="Times New Roman" w:hAnsi="Times New Roman"/>
          <w:sz w:val="24"/>
          <w:szCs w:val="24"/>
          <w:lang w:val="en-US"/>
        </w:rPr>
        <w:t xml:space="preserve">n </w:t>
      </w:r>
      <w:r w:rsidRPr="0020111B">
        <w:rPr>
          <w:rFonts w:ascii="Times New Roman" w:hAnsi="Times New Roman"/>
          <w:i/>
          <w:sz w:val="24"/>
          <w:szCs w:val="24"/>
          <w:lang w:val="en-US"/>
        </w:rPr>
        <w:t>et al.</w:t>
      </w:r>
      <w:r w:rsidRPr="0020111B">
        <w:rPr>
          <w:rFonts w:ascii="Times New Roman" w:hAnsi="Times New Roman"/>
          <w:sz w:val="24"/>
          <w:szCs w:val="24"/>
          <w:lang w:val="en-US"/>
        </w:rPr>
        <w:t xml:space="preserve"> (2009), Kitcheman </w:t>
      </w:r>
      <w:r w:rsidRPr="0020111B">
        <w:rPr>
          <w:rFonts w:ascii="Times New Roman" w:hAnsi="Times New Roman"/>
          <w:i/>
          <w:sz w:val="24"/>
          <w:szCs w:val="24"/>
          <w:lang w:val="en-US"/>
        </w:rPr>
        <w:t>et al.</w:t>
      </w:r>
      <w:r w:rsidRPr="0020111B">
        <w:rPr>
          <w:rFonts w:ascii="Times New Roman" w:hAnsi="Times New Roman"/>
          <w:sz w:val="24"/>
          <w:szCs w:val="24"/>
          <w:lang w:val="en-US"/>
        </w:rPr>
        <w:t xml:space="preserve"> </w:t>
      </w:r>
      <w:r>
        <w:rPr>
          <w:rFonts w:ascii="Times New Roman" w:hAnsi="Times New Roman"/>
          <w:sz w:val="24"/>
          <w:szCs w:val="24"/>
        </w:rPr>
        <w:t xml:space="preserve">(2009), Pagani </w:t>
      </w:r>
      <w:r>
        <w:rPr>
          <w:rFonts w:ascii="Times New Roman" w:hAnsi="Times New Roman"/>
          <w:i/>
          <w:sz w:val="24"/>
          <w:szCs w:val="24"/>
        </w:rPr>
        <w:t>et al.</w:t>
      </w:r>
      <w:r>
        <w:rPr>
          <w:rFonts w:ascii="Times New Roman" w:hAnsi="Times New Roman"/>
          <w:sz w:val="24"/>
          <w:szCs w:val="24"/>
        </w:rPr>
        <w:t xml:space="preserve"> (2015) e Ribas </w:t>
      </w:r>
      <w:r>
        <w:rPr>
          <w:rFonts w:ascii="Times New Roman" w:hAnsi="Times New Roman"/>
          <w:i/>
          <w:sz w:val="24"/>
          <w:szCs w:val="24"/>
        </w:rPr>
        <w:t>et al.</w:t>
      </w:r>
      <w:r>
        <w:rPr>
          <w:rFonts w:ascii="Times New Roman" w:hAnsi="Times New Roman"/>
          <w:sz w:val="24"/>
          <w:szCs w:val="24"/>
        </w:rPr>
        <w:t>(2015). Foi realizada pesquisa exploratória sobre 15 bases de dados indicadas nos estudos supracitados, essa atividade corresponde a segunda etapa do processo de revisão. Como res</w:t>
      </w:r>
      <w:r>
        <w:rPr>
          <w:rFonts w:ascii="Times New Roman" w:hAnsi="Times New Roman"/>
          <w:sz w:val="24"/>
          <w:szCs w:val="24"/>
        </w:rPr>
        <w:t>ultado, 4 bases de dados foram selecionadas para a execução da Revisão Sistemática, as mesmas constam no Quadro 2. Essa atividade corresponde a terceira etapa do processo de revisão.</w:t>
      </w:r>
    </w:p>
    <w:p w14:paraId="64DC2D57" w14:textId="77777777" w:rsidR="00277320" w:rsidRDefault="005A5A69">
      <w:pPr>
        <w:spacing w:after="86" w:line="360" w:lineRule="auto"/>
        <w:ind w:firstLine="720"/>
        <w:jc w:val="both"/>
        <w:rPr>
          <w:rFonts w:ascii="Times New Roman" w:hAnsi="Times New Roman" w:cs="Times New Roman"/>
          <w:sz w:val="24"/>
          <w:szCs w:val="24"/>
        </w:rPr>
      </w:pPr>
      <w:r>
        <w:rPr>
          <w:rFonts w:ascii="Times New Roman" w:hAnsi="Times New Roman" w:cs="Times New Roman"/>
          <w:sz w:val="24"/>
          <w:szCs w:val="24"/>
        </w:rPr>
        <w:t>Assim como as bases de dados, também foi realizada pesquisa exploratória para a seleção das palavras-chave. Após a execução do procedimento as palavras-chave definidas foram: “Usabilidade”, “Acessibilidade”, “Agricultura”, “Software”, “Usability”, “Accessi</w:t>
      </w:r>
      <w:r>
        <w:rPr>
          <w:rFonts w:ascii="Times New Roman" w:hAnsi="Times New Roman" w:cs="Times New Roman"/>
          <w:sz w:val="24"/>
          <w:szCs w:val="24"/>
        </w:rPr>
        <w:t xml:space="preserve">bility”, “Agriculture”, “Farming”, “Tillage”. </w:t>
      </w:r>
    </w:p>
    <w:p w14:paraId="6DC43E51" w14:textId="77777777" w:rsidR="00277320" w:rsidRDefault="005A5A69">
      <w:pPr>
        <w:spacing w:after="86" w:line="360" w:lineRule="auto"/>
        <w:ind w:firstLine="720"/>
        <w:jc w:val="both"/>
        <w:rPr>
          <w:rFonts w:ascii="Times New Roman" w:hAnsi="Times New Roman" w:cs="Times New Roman"/>
          <w:sz w:val="24"/>
          <w:szCs w:val="24"/>
        </w:rPr>
      </w:pPr>
      <w:r>
        <w:rPr>
          <w:rFonts w:ascii="Times New Roman" w:hAnsi="Times New Roman" w:cs="Times New Roman"/>
          <w:sz w:val="24"/>
          <w:szCs w:val="24"/>
        </w:rPr>
        <w:t>As buscas ocorreram a partir da combinação de duas ou mais palavras chave com o operador lógico “AND”, detalhes no Quadro 3.</w:t>
      </w:r>
    </w:p>
    <w:p w14:paraId="1C978FDB" w14:textId="77777777" w:rsidR="00277320" w:rsidRDefault="005A5A69">
      <w:pPr>
        <w:pStyle w:val="TextBody"/>
        <w:spacing w:before="240" w:after="240"/>
        <w:rPr>
          <w:rFonts w:ascii="Times New Roman" w:hAnsi="Times New Roman"/>
          <w:b/>
          <w:bCs/>
          <w:sz w:val="24"/>
          <w:szCs w:val="24"/>
        </w:rPr>
      </w:pPr>
      <w:r>
        <w:rPr>
          <w:rFonts w:ascii="Times New Roman" w:hAnsi="Times New Roman"/>
          <w:b/>
          <w:bCs/>
          <w:sz w:val="24"/>
          <w:szCs w:val="24"/>
        </w:rPr>
        <w:t>4.1.3. CRITÉRIOS DE SELEÇÃO</w:t>
      </w:r>
    </w:p>
    <w:p w14:paraId="7D7683B8" w14:textId="77777777" w:rsidR="00277320" w:rsidRDefault="005A5A69">
      <w:pPr>
        <w:pStyle w:val="TextBody"/>
        <w:spacing w:before="240" w:after="240"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Para que o estudo faça parte da revisão ele deve, além </w:t>
      </w:r>
      <w:r>
        <w:rPr>
          <w:rFonts w:ascii="Times New Roman" w:hAnsi="Times New Roman"/>
          <w:sz w:val="24"/>
          <w:szCs w:val="24"/>
        </w:rPr>
        <w:t>de ser retornado pela pesquisa na base de dados, possuir todas as características definidas no Quadro 4.</w:t>
      </w:r>
    </w:p>
    <w:p w14:paraId="46A82EC4" w14:textId="77777777" w:rsidR="00277320" w:rsidRDefault="005A5A69">
      <w:pPr>
        <w:pStyle w:val="TextBody"/>
        <w:spacing w:before="240" w:after="240"/>
        <w:jc w:val="both"/>
        <w:rPr>
          <w:rFonts w:ascii="Times New Roman" w:hAnsi="Times New Roman"/>
          <w:b/>
          <w:bCs/>
          <w:color w:val="000000"/>
          <w:sz w:val="24"/>
          <w:szCs w:val="24"/>
        </w:rPr>
      </w:pPr>
      <w:r>
        <w:rPr>
          <w:rFonts w:ascii="Times New Roman" w:hAnsi="Times New Roman"/>
          <w:b/>
          <w:bCs/>
          <w:color w:val="000000"/>
          <w:sz w:val="24"/>
          <w:szCs w:val="24"/>
        </w:rPr>
        <w:t>4.1.4. CRITÉRIOS DE QUALIDADE</w:t>
      </w:r>
    </w:p>
    <w:p w14:paraId="3D16F809" w14:textId="77777777" w:rsidR="00277320" w:rsidRDefault="005A5A69">
      <w:pPr>
        <w:pStyle w:val="TextBody"/>
        <w:spacing w:before="240" w:after="240" w:line="360" w:lineRule="auto"/>
        <w:jc w:val="both"/>
        <w:rPr>
          <w:rFonts w:ascii="Times New Roman" w:hAnsi="Times New Roman"/>
          <w:color w:val="000000"/>
          <w:sz w:val="24"/>
          <w:szCs w:val="24"/>
        </w:rPr>
      </w:pPr>
      <w:r>
        <w:rPr>
          <w:rFonts w:ascii="Times New Roman" w:hAnsi="Times New Roman"/>
          <w:b/>
          <w:bCs/>
          <w:color w:val="000000"/>
          <w:sz w:val="24"/>
          <w:szCs w:val="24"/>
        </w:rPr>
        <w:tab/>
      </w:r>
      <w:r>
        <w:rPr>
          <w:rFonts w:ascii="Times New Roman" w:hAnsi="Times New Roman"/>
          <w:color w:val="000000"/>
          <w:sz w:val="24"/>
          <w:szCs w:val="24"/>
        </w:rPr>
        <w:t>Optou-se por utilizar como forma de medição da qualidade o</w:t>
      </w:r>
      <w:r>
        <w:rPr>
          <w:rFonts w:ascii="Times New Roman" w:hAnsi="Times New Roman"/>
          <w:i/>
          <w:color w:val="000000"/>
          <w:sz w:val="24"/>
          <w:szCs w:val="24"/>
        </w:rPr>
        <w:t xml:space="preserve"> Methodi Ordinatio </w:t>
      </w:r>
      <w:r>
        <w:rPr>
          <w:rFonts w:ascii="Times New Roman" w:hAnsi="Times New Roman"/>
          <w:color w:val="000000"/>
          <w:sz w:val="24"/>
          <w:szCs w:val="24"/>
        </w:rPr>
        <w:t xml:space="preserve">definido por Pagani </w:t>
      </w:r>
      <w:r>
        <w:rPr>
          <w:rFonts w:ascii="Times New Roman" w:hAnsi="Times New Roman"/>
          <w:i/>
          <w:color w:val="000000"/>
          <w:sz w:val="24"/>
          <w:szCs w:val="24"/>
        </w:rPr>
        <w:t>et al.</w:t>
      </w:r>
      <w:r>
        <w:rPr>
          <w:rFonts w:ascii="Times New Roman" w:hAnsi="Times New Roman"/>
          <w:color w:val="000000"/>
          <w:sz w:val="24"/>
          <w:szCs w:val="24"/>
        </w:rPr>
        <w:t xml:space="preserve"> (2015).  Através do cálculo do índice InOrdinatio</w:t>
      </w:r>
      <w:r>
        <w:rPr>
          <w:rFonts w:ascii="Times New Roman" w:hAnsi="Times New Roman"/>
          <w:i/>
          <w:iCs/>
          <w:color w:val="000000"/>
          <w:sz w:val="24"/>
          <w:szCs w:val="24"/>
        </w:rPr>
        <w:t xml:space="preserve"> </w:t>
      </w:r>
      <w:r>
        <w:rPr>
          <w:rFonts w:ascii="Times New Roman" w:hAnsi="Times New Roman"/>
          <w:color w:val="000000"/>
          <w:sz w:val="24"/>
          <w:szCs w:val="24"/>
        </w:rPr>
        <w:t xml:space="preserve">esse método define a relevância científica de uma publicação. Para isso faz uso de três critérios: fator de impacto, ano de publicação e número de citações. As variáveis presentes no cálculo </w:t>
      </w:r>
      <w:r>
        <w:rPr>
          <w:rFonts w:ascii="Times New Roman" w:hAnsi="Times New Roman"/>
          <w:color w:val="000000"/>
          <w:sz w:val="24"/>
          <w:szCs w:val="24"/>
        </w:rPr>
        <w:lastRenderedPageBreak/>
        <w:t>podem ser extr</w:t>
      </w:r>
      <w:r>
        <w:rPr>
          <w:rFonts w:ascii="Times New Roman" w:hAnsi="Times New Roman"/>
          <w:color w:val="000000"/>
          <w:sz w:val="24"/>
          <w:szCs w:val="24"/>
        </w:rPr>
        <w:t>aídas de diversos índices, dentre os quais tem-se o JCR (</w:t>
      </w:r>
      <w:r>
        <w:rPr>
          <w:rFonts w:ascii="Times New Roman" w:hAnsi="Times New Roman"/>
          <w:i/>
          <w:color w:val="000000"/>
          <w:sz w:val="24"/>
          <w:szCs w:val="24"/>
        </w:rPr>
        <w:t>Journal Citation Reports</w:t>
      </w:r>
      <w:r>
        <w:rPr>
          <w:rFonts w:ascii="Times New Roman" w:hAnsi="Times New Roman"/>
          <w:color w:val="000000"/>
          <w:sz w:val="24"/>
          <w:szCs w:val="24"/>
        </w:rPr>
        <w:t>) e SJR (</w:t>
      </w:r>
      <w:r>
        <w:rPr>
          <w:rFonts w:ascii="Times New Roman" w:hAnsi="Times New Roman"/>
          <w:i/>
          <w:color w:val="000000"/>
          <w:sz w:val="24"/>
          <w:szCs w:val="24"/>
        </w:rPr>
        <w:t>Scientific Journal Rankings</w:t>
      </w:r>
      <w:r>
        <w:rPr>
          <w:rFonts w:ascii="Times New Roman" w:hAnsi="Times New Roman"/>
          <w:color w:val="000000"/>
          <w:sz w:val="24"/>
          <w:szCs w:val="24"/>
        </w:rPr>
        <w:t>). Optou-se pelo uso do SJR porque o mesmo analisa tanto publicações de revistas quanto de conferências.</w:t>
      </w:r>
    </w:p>
    <w:p w14:paraId="35363B26" w14:textId="77777777" w:rsidR="00277320" w:rsidRDefault="005A5A69">
      <w:pPr>
        <w:spacing w:before="240" w:after="240" w:line="360" w:lineRule="auto"/>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b/>
        <w:t xml:space="preserve">O cálculo do </w:t>
      </w:r>
      <w:r>
        <w:rPr>
          <w:rFonts w:ascii="Times New Roman" w:hAnsi="Times New Roman"/>
          <w:i/>
          <w:color w:val="000000"/>
          <w:sz w:val="24"/>
          <w:szCs w:val="24"/>
        </w:rPr>
        <w:t>InOrdinatio</w:t>
      </w:r>
      <w:r>
        <w:rPr>
          <w:rFonts w:ascii="Times New Roman" w:hAnsi="Times New Roman"/>
          <w:color w:val="000000"/>
          <w:sz w:val="24"/>
          <w:szCs w:val="24"/>
        </w:rPr>
        <w:t xml:space="preserve"> é dado </w:t>
      </w:r>
      <w:r>
        <w:rPr>
          <w:rFonts w:ascii="Times New Roman" w:hAnsi="Times New Roman"/>
          <w:color w:val="000000"/>
          <w:sz w:val="24"/>
          <w:szCs w:val="24"/>
        </w:rPr>
        <w:t>pela fórmula (1):</w:t>
      </w:r>
    </w:p>
    <w:tbl>
      <w:tblPr>
        <w:tblW w:w="0" w:type="auto"/>
        <w:tblBorders>
          <w:top w:val="nil"/>
          <w:left w:val="nil"/>
          <w:bottom w:val="nil"/>
          <w:right w:val="nil"/>
          <w:insideH w:val="nil"/>
          <w:insideV w:val="nil"/>
        </w:tblBorders>
        <w:tblLook w:val="04A0" w:firstRow="1" w:lastRow="0" w:firstColumn="1" w:lastColumn="0" w:noHBand="0" w:noVBand="1"/>
      </w:tblPr>
      <w:tblGrid>
        <w:gridCol w:w="7688"/>
        <w:gridCol w:w="1035"/>
      </w:tblGrid>
      <w:tr w:rsidR="00277320" w14:paraId="447FD7F5" w14:textId="77777777">
        <w:trPr>
          <w:trHeight w:val="825"/>
        </w:trPr>
        <w:tc>
          <w:tcPr>
            <w:tcW w:w="8121" w:type="dxa"/>
            <w:tcBorders>
              <w:top w:val="nil"/>
              <w:left w:val="nil"/>
              <w:bottom w:val="nil"/>
              <w:right w:val="nil"/>
            </w:tcBorders>
            <w:shd w:val="clear" w:color="auto" w:fill="FFFFFF"/>
          </w:tcPr>
          <w:p w14:paraId="7C87FE63" w14:textId="77777777" w:rsidR="00277320" w:rsidRDefault="005A5A69">
            <w:pPr>
              <w:spacing w:line="360" w:lineRule="auto"/>
              <w:jc w:val="both"/>
              <w:rPr>
                <w:rFonts w:ascii="Times New Roman" w:hAnsi="Times New Roman"/>
                <w:color w:val="000000"/>
                <w:sz w:val="24"/>
                <w:szCs w:val="24"/>
              </w:rPr>
            </w:pPr>
            <w:r>
              <w:rPr>
                <w:rFonts w:ascii="Times New Roman" w:hAnsi="Times New Roman"/>
                <w:i/>
                <w:color w:val="000000"/>
                <w:sz w:val="24"/>
                <w:szCs w:val="24"/>
              </w:rPr>
              <w:t>InOrdinatio</w:t>
            </w:r>
            <w:r>
              <w:rPr>
                <w:rFonts w:ascii="Times New Roman" w:hAnsi="Times New Roman"/>
                <w:color w:val="000000"/>
                <w:sz w:val="24"/>
                <w:szCs w:val="24"/>
              </w:rPr>
              <w:t xml:space="preserve"> = (FI/1000) + FP * [10- (Ano de pesquisa – Ano de publicação)] + (</w:t>
            </w:r>
            <w:r>
              <w:rPr>
                <w:rFonts w:ascii="Times New Roman" w:hAnsi="Times New Roman"/>
                <w:color w:val="000000"/>
                <w:sz w:val="24"/>
                <w:szCs w:val="24"/>
                <w:lang w:eastAsia="pt-BR"/>
              </w:rPr>
              <w:t>∑ Nº de Citações</w:t>
            </w:r>
            <w:r>
              <w:rPr>
                <w:rFonts w:ascii="Times New Roman" w:hAnsi="Times New Roman"/>
                <w:color w:val="000000"/>
                <w:sz w:val="24"/>
                <w:szCs w:val="24"/>
              </w:rPr>
              <w:t>)</w:t>
            </w:r>
          </w:p>
        </w:tc>
        <w:tc>
          <w:tcPr>
            <w:tcW w:w="1072" w:type="dxa"/>
            <w:tcBorders>
              <w:top w:val="nil"/>
              <w:left w:val="nil"/>
              <w:bottom w:val="nil"/>
              <w:right w:val="nil"/>
            </w:tcBorders>
            <w:shd w:val="clear" w:color="auto" w:fill="FFFFFF"/>
          </w:tcPr>
          <w:p w14:paraId="08371727" w14:textId="77777777" w:rsidR="00277320" w:rsidRDefault="005A5A69">
            <w:pPr>
              <w:spacing w:line="360" w:lineRule="auto"/>
              <w:jc w:val="both"/>
              <w:rPr>
                <w:rFonts w:ascii="Times New Roman" w:hAnsi="Times New Roman"/>
                <w:color w:val="000000"/>
                <w:sz w:val="24"/>
                <w:szCs w:val="24"/>
              </w:rPr>
            </w:pPr>
            <w:r>
              <w:rPr>
                <w:rFonts w:ascii="Times New Roman" w:hAnsi="Times New Roman"/>
                <w:color w:val="000000"/>
                <w:sz w:val="24"/>
                <w:szCs w:val="24"/>
              </w:rPr>
              <w:t>(1)</w:t>
            </w:r>
          </w:p>
        </w:tc>
      </w:tr>
    </w:tbl>
    <w:p w14:paraId="778CB2F5" w14:textId="77777777" w:rsidR="00277320" w:rsidRDefault="005A5A69">
      <w:pPr>
        <w:spacing w:line="360" w:lineRule="auto"/>
        <w:jc w:val="both"/>
        <w:rPr>
          <w:rFonts w:ascii="Times New Roman" w:hAnsi="Times New Roman"/>
          <w:color w:val="000000"/>
          <w:sz w:val="24"/>
          <w:szCs w:val="24"/>
        </w:rPr>
      </w:pPr>
      <w:r>
        <w:rPr>
          <w:rFonts w:ascii="Times New Roman" w:hAnsi="Times New Roman"/>
          <w:color w:val="000000"/>
          <w:sz w:val="24"/>
          <w:szCs w:val="24"/>
        </w:rPr>
        <w:t xml:space="preserve">Onde: FI é o fator de impacto, FP é o fator de ponderação que varia de 1 a 10 e deve ser atribuído pelo pesquisador. Ano de pesquisa é o ano em que a pesquisa foi desenvolvida e Ano de publicação é o ano em que a pesquisa foi publicada, </w:t>
      </w:r>
      <w:r>
        <w:rPr>
          <w:rFonts w:ascii="Times New Roman" w:hAnsi="Times New Roman"/>
          <w:color w:val="000000"/>
          <w:sz w:val="24"/>
          <w:szCs w:val="24"/>
          <w:lang w:eastAsia="pt-BR"/>
        </w:rPr>
        <w:t xml:space="preserve">∑ Nº de Citações é </w:t>
      </w:r>
      <w:r>
        <w:rPr>
          <w:rFonts w:ascii="Times New Roman" w:hAnsi="Times New Roman"/>
          <w:color w:val="000000"/>
          <w:sz w:val="24"/>
          <w:szCs w:val="24"/>
          <w:lang w:eastAsia="pt-BR"/>
        </w:rPr>
        <w:t xml:space="preserve">o número de vezes que o artigo foi citado. </w:t>
      </w:r>
      <w:r>
        <w:rPr>
          <w:rFonts w:ascii="Times New Roman" w:hAnsi="Times New Roman"/>
          <w:color w:val="000000"/>
          <w:sz w:val="24"/>
          <w:szCs w:val="24"/>
        </w:rPr>
        <w:t xml:space="preserve">Os valores necessários para preenchimento das variáveis do cálculo foram extraídos do índice SJR. A Figura 2 apresenta exemplo de cálculo do índice </w:t>
      </w:r>
      <w:r>
        <w:rPr>
          <w:rFonts w:ascii="Times New Roman" w:hAnsi="Times New Roman"/>
          <w:i/>
          <w:iCs/>
          <w:color w:val="000000"/>
          <w:sz w:val="24"/>
          <w:szCs w:val="24"/>
        </w:rPr>
        <w:t>InOrdinatio</w:t>
      </w:r>
      <w:r>
        <w:rPr>
          <w:rFonts w:ascii="Times New Roman" w:hAnsi="Times New Roman"/>
          <w:color w:val="000000"/>
          <w:sz w:val="24"/>
          <w:szCs w:val="24"/>
        </w:rPr>
        <w:t>.</w:t>
      </w:r>
    </w:p>
    <w:p w14:paraId="6BBA62DA" w14:textId="77777777" w:rsidR="00277320" w:rsidRDefault="005A5A69">
      <w:pPr>
        <w:pStyle w:val="TextBody"/>
        <w:spacing w:after="120"/>
        <w:jc w:val="both"/>
        <w:rPr>
          <w:rFonts w:ascii="Times New Roman" w:hAnsi="Times New Roman"/>
          <w:b/>
          <w:bCs/>
          <w:sz w:val="24"/>
          <w:szCs w:val="24"/>
        </w:rPr>
      </w:pPr>
      <w:r>
        <w:rPr>
          <w:rFonts w:ascii="Times New Roman" w:hAnsi="Times New Roman"/>
          <w:b/>
          <w:bCs/>
          <w:sz w:val="24"/>
          <w:szCs w:val="24"/>
        </w:rPr>
        <w:t>4.1.5 EXTRAÇÃO E SÍNTESE DOS DADOS</w:t>
      </w:r>
    </w:p>
    <w:p w14:paraId="686F3D27" w14:textId="77777777" w:rsidR="00277320" w:rsidRDefault="005A5A69">
      <w:pPr>
        <w:pStyle w:val="TextBody"/>
        <w:spacing w:after="12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 xml:space="preserve">Para realizar a </w:t>
      </w:r>
      <w:r>
        <w:rPr>
          <w:rFonts w:ascii="Times New Roman" w:hAnsi="Times New Roman"/>
          <w:sz w:val="24"/>
          <w:szCs w:val="24"/>
        </w:rPr>
        <w:t>seleção dos estudos primários leu-se o Título, Resumo, Palavras-chave e Conclusão, sequencialmente os estudos selecionados foram lidos na íntegra.  Não foi aplicada técnica específica para síntese dos dados.</w:t>
      </w:r>
    </w:p>
    <w:p w14:paraId="0E89FA08" w14:textId="77777777" w:rsidR="00277320" w:rsidRDefault="00277320">
      <w:pPr>
        <w:spacing w:after="120" w:line="360" w:lineRule="auto"/>
        <w:ind w:firstLine="720"/>
        <w:jc w:val="both"/>
        <w:rPr>
          <w:rFonts w:ascii="Times New Roman" w:hAnsi="Times New Roman"/>
          <w:sz w:val="24"/>
          <w:szCs w:val="24"/>
        </w:rPr>
      </w:pPr>
    </w:p>
    <w:p w14:paraId="5E49B7DB" w14:textId="77777777" w:rsidR="00277320" w:rsidRDefault="005A5A69">
      <w:pPr>
        <w:spacing w:after="120"/>
        <w:jc w:val="both"/>
        <w:rPr>
          <w:rFonts w:ascii="Times New Roman" w:hAnsi="Times New Roman"/>
          <w:b/>
          <w:bCs/>
          <w:sz w:val="24"/>
          <w:szCs w:val="24"/>
        </w:rPr>
      </w:pPr>
      <w:r>
        <w:rPr>
          <w:rFonts w:ascii="Times New Roman" w:hAnsi="Times New Roman"/>
          <w:b/>
          <w:bCs/>
          <w:sz w:val="24"/>
          <w:szCs w:val="24"/>
        </w:rPr>
        <w:t>4.1.6 CRONOGRAMA</w:t>
      </w:r>
    </w:p>
    <w:p w14:paraId="4D1F3A2E" w14:textId="77777777" w:rsidR="00277320" w:rsidRDefault="005A5A69">
      <w:pPr>
        <w:spacing w:after="120"/>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O Cronograma de desenvolvimen</w:t>
      </w:r>
      <w:r>
        <w:rPr>
          <w:rFonts w:ascii="Times New Roman" w:hAnsi="Times New Roman"/>
          <w:sz w:val="24"/>
          <w:szCs w:val="24"/>
        </w:rPr>
        <w:t>to da revisão sistemática se encontra detalhado no Quadro 5.</w:t>
      </w:r>
    </w:p>
    <w:p w14:paraId="4207C696" w14:textId="77777777" w:rsidR="00277320" w:rsidRDefault="005A5A69">
      <w:pPr>
        <w:spacing w:after="120" w:line="360" w:lineRule="auto"/>
        <w:ind w:firstLine="720"/>
        <w:jc w:val="both"/>
        <w:rPr>
          <w:rFonts w:ascii="Times New Roman" w:hAnsi="Times New Roman"/>
          <w:color w:val="000000"/>
          <w:sz w:val="24"/>
          <w:szCs w:val="24"/>
        </w:rPr>
      </w:pPr>
      <w:r>
        <w:rPr>
          <w:rFonts w:ascii="Times New Roman" w:hAnsi="Times New Roman"/>
          <w:color w:val="000000"/>
          <w:sz w:val="24"/>
          <w:szCs w:val="24"/>
        </w:rPr>
        <w:t>Após levantamento dos resultados das etapas 4.1.1 a 4.1.6 foi confeccionado o Protocolo de Revisão, essa atividade corresponde a quarta etapa do processo de revisão adotado. A validação do mesmo,</w:t>
      </w:r>
      <w:r>
        <w:rPr>
          <w:rFonts w:ascii="Times New Roman" w:hAnsi="Times New Roman"/>
          <w:color w:val="000000"/>
          <w:sz w:val="24"/>
          <w:szCs w:val="24"/>
        </w:rPr>
        <w:t xml:space="preserve"> quinta etapa do processo de revisão adotado, foi executada por membro externo.</w:t>
      </w:r>
    </w:p>
    <w:p w14:paraId="3F5A3418" w14:textId="77777777" w:rsidR="00277320" w:rsidRDefault="005A5A69">
      <w:pPr>
        <w:spacing w:after="120" w:line="360" w:lineRule="auto"/>
        <w:jc w:val="both"/>
        <w:rPr>
          <w:rFonts w:ascii="Times New Roman" w:hAnsi="Times New Roman"/>
          <w:b/>
          <w:bCs/>
          <w:color w:val="000000"/>
          <w:sz w:val="24"/>
          <w:szCs w:val="24"/>
        </w:rPr>
      </w:pPr>
      <w:r>
        <w:rPr>
          <w:rFonts w:ascii="Times New Roman" w:hAnsi="Times New Roman"/>
          <w:b/>
          <w:bCs/>
          <w:color w:val="000000"/>
          <w:sz w:val="24"/>
          <w:szCs w:val="24"/>
        </w:rPr>
        <w:t>4.2 EXECUÇÃO DA REVISÃO SISTEMÁTICA</w:t>
      </w:r>
    </w:p>
    <w:p w14:paraId="028D6120" w14:textId="77777777" w:rsidR="00277320" w:rsidRDefault="005A5A69">
      <w:pPr>
        <w:spacing w:after="120" w:line="360" w:lineRule="auto"/>
        <w:jc w:val="both"/>
        <w:rPr>
          <w:rFonts w:ascii="Times New Roman" w:hAnsi="Times New Roman"/>
          <w:sz w:val="24"/>
          <w:szCs w:val="24"/>
        </w:rPr>
      </w:pPr>
      <w:r>
        <w:rPr>
          <w:rFonts w:ascii="Times New Roman" w:hAnsi="Times New Roman"/>
          <w:b/>
          <w:bCs/>
          <w:color w:val="000000"/>
          <w:sz w:val="24"/>
          <w:szCs w:val="24"/>
        </w:rPr>
        <w:tab/>
      </w:r>
      <w:r>
        <w:rPr>
          <w:rFonts w:ascii="Times New Roman" w:hAnsi="Times New Roman"/>
          <w:sz w:val="24"/>
          <w:szCs w:val="24"/>
        </w:rPr>
        <w:t xml:space="preserve">A coleta dos estudos, sexta etapa do processo de revisão sistemática adotado, ocorreu por meio do gerenciador de referências Zotero </w:t>
      </w:r>
      <w:r>
        <w:rPr>
          <w:rFonts w:ascii="Times New Roman" w:hAnsi="Times New Roman"/>
          <w:sz w:val="24"/>
          <w:szCs w:val="24"/>
        </w:rPr>
        <w:t>(HARDING, 2014.). Como resultado obteve-se um total de 6.577 estudos.</w:t>
      </w:r>
    </w:p>
    <w:p w14:paraId="04D3CB64"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 xml:space="preserve">Sequencialmente, sétima etapa do processo de revisão sistemática adotado, foi realizada a filtragem de resultados eliminando os estudos duplicados e os que não se </w:t>
      </w:r>
      <w:r>
        <w:rPr>
          <w:rFonts w:ascii="Times New Roman" w:hAnsi="Times New Roman"/>
          <w:sz w:val="24"/>
          <w:szCs w:val="24"/>
        </w:rPr>
        <w:lastRenderedPageBreak/>
        <w:t>relacionavam com o tema</w:t>
      </w:r>
      <w:r>
        <w:rPr>
          <w:rFonts w:ascii="Times New Roman" w:hAnsi="Times New Roman"/>
          <w:sz w:val="24"/>
          <w:szCs w:val="24"/>
        </w:rPr>
        <w:t xml:space="preserve"> da pesquisa. Restaram 4.975 estudos, desses 28 foram selecionados para leitura completa. </w:t>
      </w:r>
    </w:p>
    <w:p w14:paraId="4C2E68BD" w14:textId="77777777" w:rsidR="00277320" w:rsidRDefault="005A5A69">
      <w:pPr>
        <w:spacing w:after="120" w:line="360" w:lineRule="auto"/>
        <w:ind w:left="57" w:firstLine="720"/>
        <w:jc w:val="both"/>
        <w:rPr>
          <w:rFonts w:ascii="Times New Roman" w:hAnsi="Times New Roman"/>
          <w:sz w:val="24"/>
          <w:szCs w:val="24"/>
        </w:rPr>
      </w:pPr>
      <w:r>
        <w:rPr>
          <w:rFonts w:ascii="Times New Roman" w:hAnsi="Times New Roman"/>
          <w:sz w:val="24"/>
          <w:szCs w:val="24"/>
        </w:rPr>
        <w:t xml:space="preserve">Baseando-se em Queirós </w:t>
      </w:r>
      <w:r>
        <w:rPr>
          <w:rFonts w:ascii="Times New Roman" w:hAnsi="Times New Roman"/>
          <w:i/>
          <w:sz w:val="24"/>
          <w:szCs w:val="24"/>
        </w:rPr>
        <w:t xml:space="preserve">et al. </w:t>
      </w:r>
      <w:r>
        <w:rPr>
          <w:rFonts w:ascii="Times New Roman" w:hAnsi="Times New Roman"/>
          <w:sz w:val="24"/>
          <w:szCs w:val="24"/>
        </w:rPr>
        <w:t>(2015), os estudos resultantes foram agrupados por assunto, o primeiro grupo foi o de Revisões e Surveys na Área de Usabilidade e Acess</w:t>
      </w:r>
      <w:r>
        <w:rPr>
          <w:rFonts w:ascii="Times New Roman" w:hAnsi="Times New Roman"/>
          <w:sz w:val="24"/>
          <w:szCs w:val="24"/>
        </w:rPr>
        <w:t>ibilidade o segundo grupo o de Ferramentas para prover Usabilidade e Acessibilidade e o terceiro grupo de Iniciativas de Usabilidade e Acessibilidade na Agricultura. Maiores detalhes sobre a fonte dos artigos podem ser observados na Figura 3.</w:t>
      </w:r>
    </w:p>
    <w:p w14:paraId="2B74E7FA" w14:textId="77777777" w:rsidR="00277320" w:rsidRDefault="005A5A69">
      <w:pPr>
        <w:spacing w:after="120" w:line="360" w:lineRule="auto"/>
        <w:ind w:left="57" w:firstLine="720"/>
        <w:jc w:val="both"/>
        <w:rPr>
          <w:rFonts w:ascii="Times New Roman" w:hAnsi="Times New Roman"/>
          <w:sz w:val="24"/>
          <w:szCs w:val="24"/>
        </w:rPr>
      </w:pPr>
      <w:r>
        <w:rPr>
          <w:rFonts w:ascii="Times New Roman" w:hAnsi="Times New Roman"/>
          <w:sz w:val="24"/>
          <w:szCs w:val="24"/>
        </w:rPr>
        <w:t>Foram levanta</w:t>
      </w:r>
      <w:r>
        <w:rPr>
          <w:rFonts w:ascii="Times New Roman" w:hAnsi="Times New Roman"/>
          <w:sz w:val="24"/>
          <w:szCs w:val="24"/>
        </w:rPr>
        <w:t xml:space="preserve">dos os dados necessários para o cálculo do </w:t>
      </w:r>
      <w:r>
        <w:rPr>
          <w:rFonts w:ascii="Times New Roman" w:hAnsi="Times New Roman"/>
          <w:i/>
          <w:iCs/>
          <w:sz w:val="24"/>
          <w:szCs w:val="24"/>
        </w:rPr>
        <w:t xml:space="preserve">Methodi Ordinatio </w:t>
      </w:r>
      <w:r>
        <w:rPr>
          <w:rFonts w:ascii="Times New Roman" w:hAnsi="Times New Roman"/>
          <w:sz w:val="24"/>
          <w:szCs w:val="24"/>
        </w:rPr>
        <w:t xml:space="preserve">fazendo uso do índice </w:t>
      </w:r>
      <w:r>
        <w:rPr>
          <w:rFonts w:ascii="Times New Roman" w:hAnsi="Times New Roman"/>
          <w:i/>
          <w:iCs/>
          <w:sz w:val="24"/>
          <w:szCs w:val="24"/>
        </w:rPr>
        <w:t xml:space="preserve">SJR, </w:t>
      </w:r>
      <w:r>
        <w:rPr>
          <w:rFonts w:ascii="Times New Roman" w:hAnsi="Times New Roman"/>
          <w:sz w:val="24"/>
          <w:szCs w:val="24"/>
        </w:rPr>
        <w:t xml:space="preserve">oitava etapa do processo de revisão sistemática adotado. Aplicou-se o cálculo de significância </w:t>
      </w:r>
      <w:r>
        <w:rPr>
          <w:rFonts w:ascii="Times New Roman" w:hAnsi="Times New Roman"/>
          <w:i/>
          <w:iCs/>
          <w:sz w:val="24"/>
          <w:szCs w:val="24"/>
        </w:rPr>
        <w:t>InOrdinatio</w:t>
      </w:r>
      <w:r>
        <w:rPr>
          <w:rFonts w:ascii="Times New Roman" w:hAnsi="Times New Roman"/>
          <w:sz w:val="24"/>
          <w:szCs w:val="24"/>
        </w:rPr>
        <w:t xml:space="preserve"> e como produto foi gerado ranking da ordem de leitura dos est</w:t>
      </w:r>
      <w:r>
        <w:rPr>
          <w:rFonts w:ascii="Times New Roman" w:hAnsi="Times New Roman"/>
          <w:sz w:val="24"/>
          <w:szCs w:val="24"/>
        </w:rPr>
        <w:t>udos, nona etapa do processo de revisão sistemática adotado.</w:t>
      </w:r>
    </w:p>
    <w:p w14:paraId="3EF43DC2"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Finalizando o processo foi realizada a aquisição e leitura comp</w:t>
      </w:r>
      <w:r>
        <w:rPr>
          <w:rFonts w:ascii="Times New Roman" w:hAnsi="Times New Roman"/>
          <w:color w:val="000000"/>
          <w:sz w:val="24"/>
          <w:szCs w:val="24"/>
        </w:rPr>
        <w:t xml:space="preserve">leta dos 28 </w:t>
      </w:r>
      <w:r>
        <w:rPr>
          <w:rFonts w:ascii="Times New Roman" w:hAnsi="Times New Roman"/>
          <w:sz w:val="24"/>
          <w:szCs w:val="24"/>
        </w:rPr>
        <w:t>estudos selecionados, décima e décima primeira etapa do processo de revisão sistemática adotado.</w:t>
      </w:r>
    </w:p>
    <w:p w14:paraId="3AF21072" w14:textId="77777777" w:rsidR="00277320" w:rsidRDefault="005A5A69">
      <w:pPr>
        <w:pStyle w:val="Ttulo1"/>
        <w:spacing w:before="0" w:after="200"/>
        <w:jc w:val="both"/>
        <w:rPr>
          <w:rFonts w:ascii="Times New Roman" w:hAnsi="Times New Roman"/>
          <w:b/>
          <w:bCs/>
          <w:sz w:val="24"/>
          <w:szCs w:val="24"/>
        </w:rPr>
      </w:pPr>
      <w:r>
        <w:rPr>
          <w:rFonts w:ascii="Times New Roman" w:hAnsi="Times New Roman"/>
          <w:b/>
          <w:bCs/>
          <w:sz w:val="24"/>
          <w:szCs w:val="24"/>
        </w:rPr>
        <w:t>5. ESTUDOS SELECIONADOS</w:t>
      </w:r>
      <w:r>
        <w:rPr>
          <w:rFonts w:ascii="Times New Roman" w:hAnsi="Times New Roman"/>
          <w:b/>
          <w:bCs/>
          <w:sz w:val="24"/>
          <w:szCs w:val="24"/>
        </w:rPr>
        <w:t xml:space="preserve"> E RESPOSTAS A QUESTÕES DE PESQUISA</w:t>
      </w:r>
    </w:p>
    <w:p w14:paraId="736DBE80" w14:textId="77777777" w:rsidR="00277320" w:rsidRDefault="005A5A69">
      <w:pPr>
        <w:pStyle w:val="Ttulo1"/>
        <w:spacing w:before="0" w:after="200"/>
        <w:jc w:val="both"/>
        <w:rPr>
          <w:rStyle w:val="Refdecomentrio"/>
          <w:rFonts w:ascii="Times New Roman" w:hAnsi="Times New Roman"/>
          <w:sz w:val="24"/>
          <w:szCs w:val="24"/>
        </w:rPr>
      </w:pPr>
      <w:r>
        <w:rPr>
          <w:rFonts w:ascii="Times New Roman" w:hAnsi="Times New Roman"/>
          <w:b/>
          <w:bCs/>
          <w:sz w:val="24"/>
          <w:szCs w:val="24"/>
        </w:rPr>
        <w:tab/>
      </w:r>
      <w:r>
        <w:rPr>
          <w:rStyle w:val="Refdecomentrio"/>
          <w:rFonts w:ascii="Times New Roman" w:hAnsi="Times New Roman"/>
          <w:sz w:val="24"/>
          <w:szCs w:val="24"/>
        </w:rPr>
        <w:t xml:space="preserve">O Quadro 6 traz a descrição dos 28 estudos selecionados, os mesmos se encontram organizados por grupo. Primeiramente são apresentados os 9 estudos do grupo 3, Iniciativas de Usabilidade e Acessibilidade na Agricultura, </w:t>
      </w:r>
      <w:r>
        <w:rPr>
          <w:rStyle w:val="Refdecomentrio"/>
          <w:rFonts w:ascii="Times New Roman" w:hAnsi="Times New Roman"/>
          <w:sz w:val="24"/>
          <w:szCs w:val="24"/>
        </w:rPr>
        <w:t xml:space="preserve">sequencialmente são apresentados os 11 estudos do grupo 2, Ferramentas para prover Usabilidade e Acessibilidade, finalizando tem-se os 8 estudos do grupo 1, Revisões e </w:t>
      </w:r>
      <w:r>
        <w:rPr>
          <w:rStyle w:val="Refdecomentrio"/>
          <w:rFonts w:ascii="Times New Roman" w:hAnsi="Times New Roman"/>
          <w:i/>
          <w:iCs/>
          <w:sz w:val="24"/>
          <w:szCs w:val="24"/>
        </w:rPr>
        <w:t xml:space="preserve">Surveys </w:t>
      </w:r>
      <w:r>
        <w:rPr>
          <w:rStyle w:val="Refdecomentrio"/>
          <w:rFonts w:ascii="Times New Roman" w:hAnsi="Times New Roman"/>
          <w:sz w:val="24"/>
          <w:szCs w:val="24"/>
        </w:rPr>
        <w:t>na Área de Usabilidade e Acessibilidade.</w:t>
      </w:r>
    </w:p>
    <w:p w14:paraId="54323394" w14:textId="77777777" w:rsidR="00277320" w:rsidRDefault="005A5A69">
      <w:pPr>
        <w:spacing w:after="120" w:line="360" w:lineRule="auto"/>
        <w:jc w:val="both"/>
        <w:rPr>
          <w:rFonts w:ascii="Times New Roman" w:hAnsi="Times New Roman"/>
          <w:b/>
          <w:color w:val="000000"/>
          <w:sz w:val="24"/>
          <w:szCs w:val="24"/>
        </w:rPr>
      </w:pPr>
      <w:r>
        <w:rPr>
          <w:rFonts w:ascii="Times New Roman" w:hAnsi="Times New Roman"/>
          <w:b/>
          <w:sz w:val="24"/>
          <w:szCs w:val="24"/>
        </w:rPr>
        <w:t>QUESTÃO 1 -</w:t>
      </w:r>
      <w:r>
        <w:rPr>
          <w:rFonts w:ascii="Times New Roman" w:hAnsi="Times New Roman"/>
          <w:b/>
          <w:color w:val="990000"/>
          <w:sz w:val="24"/>
          <w:szCs w:val="24"/>
        </w:rPr>
        <w:t xml:space="preserve"> </w:t>
      </w:r>
      <w:r>
        <w:rPr>
          <w:rFonts w:ascii="Times New Roman" w:hAnsi="Times New Roman"/>
          <w:b/>
          <w:color w:val="000000"/>
          <w:sz w:val="24"/>
          <w:szCs w:val="24"/>
        </w:rPr>
        <w:t xml:space="preserve">Há apontamento das </w:t>
      </w:r>
      <w:r>
        <w:rPr>
          <w:rFonts w:ascii="Times New Roman" w:hAnsi="Times New Roman"/>
          <w:b/>
          <w:color w:val="000000"/>
          <w:sz w:val="24"/>
          <w:szCs w:val="24"/>
        </w:rPr>
        <w:t>problemáticas causadas pela ausência de usabilidade e acessibilidade? Há problemáticas citadas especificamente para o domínio agrícola? É retratado o dispositivo pelo qual o software foi acessado?</w:t>
      </w:r>
    </w:p>
    <w:p w14:paraId="24F19101"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Os apontamentos mais significativos em relação a problemáti</w:t>
      </w:r>
      <w:r>
        <w:rPr>
          <w:rFonts w:ascii="Times New Roman" w:hAnsi="Times New Roman"/>
          <w:sz w:val="24"/>
          <w:szCs w:val="24"/>
        </w:rPr>
        <w:t>cas se encontram no Quadro 7</w:t>
      </w:r>
      <w:r>
        <w:rPr>
          <w:rFonts w:ascii="Times New Roman" w:hAnsi="Times New Roman"/>
          <w:color w:val="000000"/>
          <w:sz w:val="24"/>
          <w:szCs w:val="24"/>
        </w:rPr>
        <w:t>.</w:t>
      </w:r>
      <w:r>
        <w:rPr>
          <w:rFonts w:ascii="Times New Roman" w:hAnsi="Times New Roman"/>
          <w:sz w:val="24"/>
          <w:szCs w:val="24"/>
        </w:rPr>
        <w:t xml:space="preserve"> As problemáticas apontadas para domínio agrícola possuem especificação na descrição da problemática.</w:t>
      </w:r>
    </w:p>
    <w:p w14:paraId="62549DD7" w14:textId="77777777" w:rsidR="00277320" w:rsidRDefault="005A5A69">
      <w:pPr>
        <w:spacing w:after="86" w:line="360" w:lineRule="auto"/>
        <w:jc w:val="center"/>
        <w:rPr>
          <w:rFonts w:ascii="Times New Roman" w:hAnsi="Times New Roman"/>
          <w:color w:val="000000"/>
          <w:sz w:val="24"/>
          <w:szCs w:val="24"/>
        </w:rPr>
      </w:pPr>
      <w:r>
        <w:rPr>
          <w:rFonts w:ascii="Times New Roman" w:hAnsi="Times New Roman"/>
          <w:color w:val="000000"/>
          <w:sz w:val="24"/>
          <w:szCs w:val="24"/>
        </w:rPr>
        <w:t>Quadro 7 – Problemáticas em relação a usabilidade e acessibilidade</w:t>
      </w:r>
    </w:p>
    <w:tbl>
      <w:tblPr>
        <w:tblW w:w="0" w:type="auto"/>
        <w:tblInd w:w="41"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6" w:type="dxa"/>
          <w:bottom w:w="55" w:type="dxa"/>
          <w:right w:w="55" w:type="dxa"/>
        </w:tblCellMar>
        <w:tblLook w:val="04A0" w:firstRow="1" w:lastRow="0" w:firstColumn="1" w:lastColumn="0" w:noHBand="0" w:noVBand="1"/>
      </w:tblPr>
      <w:tblGrid>
        <w:gridCol w:w="8507"/>
      </w:tblGrid>
      <w:tr w:rsidR="00277320" w14:paraId="7D99231D" w14:textId="77777777">
        <w:tc>
          <w:tcPr>
            <w:tcW w:w="8507" w:type="dxa"/>
            <w:tcBorders>
              <w:top w:val="single" w:sz="2" w:space="0" w:color="000001"/>
              <w:left w:val="single" w:sz="2" w:space="0" w:color="000001"/>
              <w:bottom w:val="single" w:sz="2" w:space="0" w:color="000001"/>
              <w:right w:val="single" w:sz="2" w:space="0" w:color="000001"/>
            </w:tcBorders>
            <w:shd w:val="clear" w:color="auto" w:fill="EEEEEE"/>
            <w:tcMar>
              <w:left w:w="36" w:type="dxa"/>
            </w:tcMar>
          </w:tcPr>
          <w:p w14:paraId="63383013" w14:textId="77777777" w:rsidR="00277320" w:rsidRDefault="005A5A69">
            <w:pPr>
              <w:pStyle w:val="TableContents"/>
              <w:spacing w:after="0" w:line="240" w:lineRule="auto"/>
              <w:jc w:val="both"/>
              <w:rPr>
                <w:rFonts w:ascii="Times New Roman" w:hAnsi="Times New Roman"/>
                <w:b/>
                <w:bCs/>
                <w:sz w:val="24"/>
                <w:szCs w:val="24"/>
              </w:rPr>
            </w:pPr>
            <w:r>
              <w:rPr>
                <w:rFonts w:ascii="Times New Roman" w:hAnsi="Times New Roman"/>
                <w:b/>
                <w:bCs/>
                <w:sz w:val="24"/>
                <w:szCs w:val="24"/>
              </w:rPr>
              <w:t xml:space="preserve">Estudo: KrishiPustak: um sistema de rede social para agricultores de baixa alfabetização (MEDHI THIES </w:t>
            </w:r>
            <w:r>
              <w:rPr>
                <w:rFonts w:ascii="Times New Roman" w:hAnsi="Times New Roman"/>
                <w:b/>
                <w:bCs/>
                <w:i/>
                <w:iCs/>
                <w:sz w:val="24"/>
                <w:szCs w:val="24"/>
              </w:rPr>
              <w:t xml:space="preserve">et al. </w:t>
            </w:r>
            <w:r>
              <w:rPr>
                <w:rFonts w:ascii="Times New Roman" w:hAnsi="Times New Roman"/>
                <w:b/>
                <w:bCs/>
                <w:sz w:val="24"/>
                <w:szCs w:val="24"/>
              </w:rPr>
              <w:t>- 2015)</w:t>
            </w:r>
          </w:p>
        </w:tc>
      </w:tr>
      <w:tr w:rsidR="00277320" w14:paraId="4AD92B95"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76E5040C" w14:textId="77777777" w:rsidR="00277320" w:rsidRDefault="005A5A69">
            <w:pPr>
              <w:pStyle w:val="TableContents"/>
              <w:spacing w:after="0" w:line="240" w:lineRule="auto"/>
              <w:jc w:val="both"/>
              <w:rPr>
                <w:rFonts w:ascii="Times New Roman" w:hAnsi="Times New Roman"/>
                <w:b/>
                <w:bCs/>
                <w:sz w:val="24"/>
                <w:szCs w:val="24"/>
              </w:rPr>
            </w:pPr>
            <w:r>
              <w:rPr>
                <w:rFonts w:ascii="Times New Roman" w:hAnsi="Times New Roman"/>
                <w:b/>
                <w:bCs/>
                <w:sz w:val="24"/>
                <w:szCs w:val="24"/>
              </w:rPr>
              <w:t>Problemáticas:</w:t>
            </w:r>
          </w:p>
        </w:tc>
      </w:tr>
      <w:tr w:rsidR="00277320" w14:paraId="373D4F53"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0869CA46"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Alto custo da internet e largura de banda dificultam participação online. </w:t>
            </w:r>
          </w:p>
          <w:p w14:paraId="5D819C6B"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lastRenderedPageBreak/>
              <w:t>- Saída de áudio aplicada a sistemas gráficos</w:t>
            </w:r>
            <w:r>
              <w:rPr>
                <w:rFonts w:ascii="Times New Roman" w:hAnsi="Times New Roman"/>
                <w:color w:val="000000"/>
                <w:sz w:val="24"/>
                <w:szCs w:val="24"/>
              </w:rPr>
              <w:t xml:space="preserve"> e de T</w:t>
            </w:r>
            <w:r>
              <w:rPr>
                <w:rFonts w:ascii="Times New Roman" w:hAnsi="Times New Roman"/>
                <w:i/>
                <w:iCs/>
                <w:color w:val="000000"/>
                <w:sz w:val="24"/>
                <w:szCs w:val="24"/>
              </w:rPr>
              <w:t>ouch Screen</w:t>
            </w:r>
            <w:r>
              <w:rPr>
                <w:rFonts w:ascii="Times New Roman" w:hAnsi="Times New Roman"/>
                <w:color w:val="000000"/>
                <w:sz w:val="24"/>
                <w:szCs w:val="24"/>
              </w:rPr>
              <w:t xml:space="preserve"> não promovem considerável impacto para agricultores com baixo letramento. </w:t>
            </w:r>
          </w:p>
          <w:p w14:paraId="505AAF87"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Informações não consolidadas em uma mesma tela promovem menor facilidade de uso para os agricultores.</w:t>
            </w:r>
          </w:p>
          <w:p w14:paraId="420CB525" w14:textId="77777777" w:rsidR="00277320" w:rsidRDefault="005A5A69">
            <w:pPr>
              <w:spacing w:after="0" w:line="240" w:lineRule="auto"/>
              <w:jc w:val="both"/>
              <w:rPr>
                <w:rFonts w:ascii="Times New Roman" w:hAnsi="Times New Roman"/>
                <w:sz w:val="24"/>
                <w:szCs w:val="24"/>
              </w:rPr>
            </w:pPr>
            <w:r>
              <w:rPr>
                <w:rFonts w:ascii="Times New Roman" w:hAnsi="Times New Roman"/>
                <w:sz w:val="24"/>
                <w:szCs w:val="24"/>
              </w:rPr>
              <w:t>- Fotografias ou ícones abstratos são menos bem compreendi</w:t>
            </w:r>
            <w:r>
              <w:rPr>
                <w:rFonts w:ascii="Times New Roman" w:hAnsi="Times New Roman"/>
                <w:sz w:val="24"/>
                <w:szCs w:val="24"/>
              </w:rPr>
              <w:t>dos que imagens com representações de desenho a mão.</w:t>
            </w:r>
          </w:p>
          <w:p w14:paraId="7C8E23E1"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Públicos que não possuem letramento têm dificuldade para ler e entender dígitos numéricos. Apesar disso, esses caracteres são bem aceitos pelo público de baixo letramento.</w:t>
            </w:r>
          </w:p>
          <w:p w14:paraId="74036DF7"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Senhas numéricas podem caus</w:t>
            </w:r>
            <w:r>
              <w:rPr>
                <w:rFonts w:ascii="Times New Roman" w:hAnsi="Times New Roman"/>
                <w:color w:val="000000"/>
                <w:sz w:val="24"/>
                <w:szCs w:val="24"/>
              </w:rPr>
              <w:t>ar dificuldades para usuários de baixo letramento.</w:t>
            </w:r>
          </w:p>
          <w:p w14:paraId="429E870E"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Necessidade de utilizar recursos não textuais para usuários inabilitados a ler textos.</w:t>
            </w:r>
          </w:p>
          <w:p w14:paraId="56AFF455"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Estruturas de navegação não lineares reduzem a performance do usuário.</w:t>
            </w:r>
          </w:p>
        </w:tc>
      </w:tr>
      <w:tr w:rsidR="00277320" w14:paraId="462D3F46" w14:textId="77777777">
        <w:tc>
          <w:tcPr>
            <w:tcW w:w="8507" w:type="dxa"/>
            <w:tcBorders>
              <w:top w:val="nil"/>
              <w:left w:val="single" w:sz="2" w:space="0" w:color="000001"/>
              <w:bottom w:val="single" w:sz="2" w:space="0" w:color="000001"/>
              <w:right w:val="single" w:sz="2" w:space="0" w:color="000001"/>
            </w:tcBorders>
            <w:shd w:val="clear" w:color="auto" w:fill="EEEEEE"/>
            <w:tcMar>
              <w:left w:w="36" w:type="dxa"/>
            </w:tcMar>
          </w:tcPr>
          <w:p w14:paraId="4618F2F3" w14:textId="77777777" w:rsidR="00277320" w:rsidRDefault="005A5A69">
            <w:pPr>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lastRenderedPageBreak/>
              <w:t>Estudo: Plataforma cruzada de Interface de</w:t>
            </w:r>
            <w:r>
              <w:rPr>
                <w:rFonts w:ascii="Times New Roman" w:hAnsi="Times New Roman"/>
                <w:b/>
                <w:bCs/>
                <w:color w:val="000000"/>
                <w:sz w:val="24"/>
                <w:szCs w:val="24"/>
              </w:rPr>
              <w:t xml:space="preserve"> usuário para uma aplicação do setor agrário (ŠIMEK; VANĚK; PAVLÍK, 2014)</w:t>
            </w:r>
          </w:p>
        </w:tc>
      </w:tr>
      <w:tr w:rsidR="00277320" w14:paraId="6DB8A163"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50E148F4" w14:textId="77777777" w:rsidR="00277320" w:rsidRDefault="005A5A69">
            <w:pPr>
              <w:spacing w:after="0" w:line="240" w:lineRule="auto"/>
              <w:jc w:val="both"/>
              <w:rPr>
                <w:rFonts w:ascii="Times New Roman" w:hAnsi="Times New Roman"/>
                <w:b/>
                <w:bCs/>
                <w:sz w:val="24"/>
                <w:szCs w:val="24"/>
              </w:rPr>
            </w:pPr>
            <w:r>
              <w:rPr>
                <w:rFonts w:ascii="Times New Roman" w:hAnsi="Times New Roman"/>
                <w:b/>
                <w:bCs/>
                <w:sz w:val="24"/>
                <w:szCs w:val="24"/>
              </w:rPr>
              <w:t>Problemáticas:</w:t>
            </w:r>
          </w:p>
        </w:tc>
      </w:tr>
      <w:tr w:rsidR="00277320" w14:paraId="2965AEC4"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5F14509E"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Informações não consolidadas irritam os usuários.</w:t>
            </w:r>
          </w:p>
        </w:tc>
      </w:tr>
      <w:tr w:rsidR="00277320" w14:paraId="21213670" w14:textId="77777777">
        <w:tc>
          <w:tcPr>
            <w:tcW w:w="8507" w:type="dxa"/>
            <w:tcBorders>
              <w:top w:val="nil"/>
              <w:left w:val="single" w:sz="2" w:space="0" w:color="000001"/>
              <w:bottom w:val="single" w:sz="2" w:space="0" w:color="000001"/>
              <w:right w:val="single" w:sz="2" w:space="0" w:color="000001"/>
            </w:tcBorders>
            <w:shd w:val="clear" w:color="auto" w:fill="EEEEEE"/>
            <w:tcMar>
              <w:left w:w="36" w:type="dxa"/>
            </w:tcMar>
          </w:tcPr>
          <w:p w14:paraId="3CEE6839" w14:textId="77777777" w:rsidR="00277320" w:rsidRDefault="005A5A69">
            <w:pPr>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Estudo: Usabilidade de Métodos UX no Setor Agrário–Verificação (ŠIMEK; VANĚK; PAVLÍK, 2015)</w:t>
            </w:r>
          </w:p>
        </w:tc>
      </w:tr>
      <w:tr w:rsidR="00277320" w14:paraId="2B867C5D"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12323777" w14:textId="77777777" w:rsidR="00277320" w:rsidRDefault="005A5A69">
            <w:pPr>
              <w:spacing w:after="0" w:line="240" w:lineRule="auto"/>
              <w:jc w:val="both"/>
              <w:rPr>
                <w:rFonts w:ascii="Times New Roman" w:hAnsi="Times New Roman"/>
                <w:b/>
                <w:bCs/>
                <w:sz w:val="24"/>
                <w:szCs w:val="24"/>
              </w:rPr>
            </w:pPr>
            <w:r>
              <w:rPr>
                <w:rFonts w:ascii="Times New Roman" w:hAnsi="Times New Roman"/>
                <w:b/>
                <w:bCs/>
                <w:sz w:val="24"/>
                <w:szCs w:val="24"/>
              </w:rPr>
              <w:t>Problemáticas:</w:t>
            </w:r>
          </w:p>
        </w:tc>
      </w:tr>
      <w:tr w:rsidR="00277320" w14:paraId="67C50DB3"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615DD519"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Gráficos conservadores podem ser comentados pelos usuários finais. Contudo isso é uma prática comum e esperada pela maioria dos usuários finais.</w:t>
            </w:r>
          </w:p>
        </w:tc>
      </w:tr>
      <w:tr w:rsidR="00277320" w14:paraId="07B1364F" w14:textId="77777777">
        <w:tc>
          <w:tcPr>
            <w:tcW w:w="8507" w:type="dxa"/>
            <w:tcBorders>
              <w:top w:val="nil"/>
              <w:left w:val="single" w:sz="2" w:space="0" w:color="000001"/>
              <w:bottom w:val="single" w:sz="2" w:space="0" w:color="000001"/>
              <w:right w:val="single" w:sz="2" w:space="0" w:color="000001"/>
            </w:tcBorders>
            <w:shd w:val="clear" w:color="auto" w:fill="EEEEEE"/>
            <w:tcMar>
              <w:left w:w="36" w:type="dxa"/>
            </w:tcMar>
          </w:tcPr>
          <w:p w14:paraId="0DAB8245" w14:textId="77777777" w:rsidR="00277320" w:rsidRDefault="005A5A69">
            <w:pPr>
              <w:spacing w:after="0" w:line="240" w:lineRule="auto"/>
              <w:jc w:val="both"/>
              <w:rPr>
                <w:rFonts w:ascii="Times New Roman" w:hAnsi="Times New Roman"/>
                <w:b/>
                <w:bCs/>
                <w:color w:val="000000"/>
                <w:sz w:val="24"/>
                <w:szCs w:val="24"/>
              </w:rPr>
            </w:pPr>
            <w:r>
              <w:rPr>
                <w:rFonts w:ascii="Times New Roman" w:hAnsi="Times New Roman"/>
                <w:b/>
                <w:bCs/>
                <w:color w:val="000000"/>
                <w:sz w:val="24"/>
                <w:szCs w:val="24"/>
              </w:rPr>
              <w:t xml:space="preserve">Estudo: Um reconhecedor de fala Hindi para pesquisa de vídeo Agrícola (BALI </w:t>
            </w:r>
            <w:r>
              <w:rPr>
                <w:rFonts w:ascii="Times New Roman" w:hAnsi="Times New Roman"/>
                <w:b/>
                <w:bCs/>
                <w:i/>
                <w:color w:val="000000"/>
                <w:sz w:val="24"/>
                <w:szCs w:val="24"/>
              </w:rPr>
              <w:t>et al.</w:t>
            </w:r>
            <w:r>
              <w:rPr>
                <w:rFonts w:ascii="Times New Roman" w:hAnsi="Times New Roman"/>
                <w:b/>
                <w:bCs/>
                <w:color w:val="000000"/>
                <w:sz w:val="24"/>
                <w:szCs w:val="24"/>
              </w:rPr>
              <w:t>, 2013)</w:t>
            </w:r>
          </w:p>
        </w:tc>
      </w:tr>
      <w:tr w:rsidR="00277320" w14:paraId="421065C9"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347D32BE" w14:textId="77777777" w:rsidR="00277320" w:rsidRDefault="005A5A69">
            <w:pPr>
              <w:spacing w:after="0" w:line="240" w:lineRule="auto"/>
              <w:jc w:val="both"/>
              <w:rPr>
                <w:rFonts w:ascii="Times New Roman" w:hAnsi="Times New Roman"/>
                <w:b/>
                <w:bCs/>
                <w:sz w:val="24"/>
                <w:szCs w:val="24"/>
              </w:rPr>
            </w:pPr>
            <w:r>
              <w:rPr>
                <w:rFonts w:ascii="Times New Roman" w:hAnsi="Times New Roman"/>
                <w:b/>
                <w:bCs/>
                <w:sz w:val="24"/>
                <w:szCs w:val="24"/>
              </w:rPr>
              <w:t>Problemáticas:</w:t>
            </w:r>
          </w:p>
        </w:tc>
      </w:tr>
      <w:tr w:rsidR="00277320" w14:paraId="2E215912"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0A1DA3CB"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w:t>
            </w:r>
            <w:r>
              <w:rPr>
                <w:rFonts w:ascii="Times New Roman" w:hAnsi="Times New Roman"/>
                <w:color w:val="000000"/>
                <w:sz w:val="24"/>
                <w:szCs w:val="24"/>
              </w:rPr>
              <w:t>Aplicativo para reconhecimento de voz apresentaram níveis mais baixos de precisão e aceitação por parte das agricultoras do que dos agricultores.</w:t>
            </w:r>
          </w:p>
        </w:tc>
      </w:tr>
      <w:tr w:rsidR="00277320" w14:paraId="7AA40C78" w14:textId="77777777">
        <w:tc>
          <w:tcPr>
            <w:tcW w:w="8507" w:type="dxa"/>
            <w:tcBorders>
              <w:top w:val="nil"/>
              <w:left w:val="single" w:sz="2" w:space="0" w:color="000001"/>
              <w:bottom w:val="single" w:sz="2" w:space="0" w:color="000001"/>
              <w:right w:val="single" w:sz="2" w:space="0" w:color="000001"/>
            </w:tcBorders>
            <w:shd w:val="clear" w:color="auto" w:fill="EEEEEE"/>
            <w:tcMar>
              <w:left w:w="36" w:type="dxa"/>
            </w:tcMar>
          </w:tcPr>
          <w:p w14:paraId="5062D577" w14:textId="77777777" w:rsidR="00277320" w:rsidRDefault="005A5A69">
            <w:pPr>
              <w:spacing w:after="0" w:line="240" w:lineRule="auto"/>
              <w:jc w:val="both"/>
              <w:rPr>
                <w:rFonts w:ascii="Times New Roman" w:hAnsi="Times New Roman"/>
                <w:b/>
                <w:bCs/>
                <w:color w:val="000000"/>
                <w:sz w:val="24"/>
                <w:szCs w:val="24"/>
              </w:rPr>
            </w:pPr>
            <w:r>
              <w:rPr>
                <w:rFonts w:ascii="Times New Roman" w:hAnsi="Times New Roman"/>
                <w:b/>
                <w:bCs/>
                <w:sz w:val="24"/>
                <w:szCs w:val="24"/>
              </w:rPr>
              <w:t>Estudo:</w:t>
            </w:r>
            <w:r>
              <w:rPr>
                <w:rFonts w:ascii="Times New Roman" w:hAnsi="Times New Roman"/>
                <w:b/>
                <w:bCs/>
                <w:color w:val="000000"/>
                <w:sz w:val="24"/>
                <w:szCs w:val="24"/>
              </w:rPr>
              <w:t xml:space="preserve"> Relacionamento entre a Usabilidade dos Artefatos de Entrada da Tecnologia de Computação e o Desenvolv</w:t>
            </w:r>
            <w:r>
              <w:rPr>
                <w:rFonts w:ascii="Times New Roman" w:hAnsi="Times New Roman"/>
                <w:b/>
                <w:bCs/>
                <w:color w:val="000000"/>
                <w:sz w:val="24"/>
                <w:szCs w:val="24"/>
              </w:rPr>
              <w:t>imento Rural na Índia (GUPTA, 2012)</w:t>
            </w:r>
          </w:p>
        </w:tc>
      </w:tr>
      <w:tr w:rsidR="00277320" w14:paraId="6ABC9A67"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027F5A6C" w14:textId="77777777" w:rsidR="00277320" w:rsidRDefault="005A5A69">
            <w:pPr>
              <w:spacing w:after="0" w:line="240" w:lineRule="auto"/>
              <w:jc w:val="both"/>
              <w:rPr>
                <w:rFonts w:ascii="Times New Roman" w:hAnsi="Times New Roman"/>
                <w:b/>
                <w:bCs/>
                <w:sz w:val="24"/>
                <w:szCs w:val="24"/>
              </w:rPr>
            </w:pPr>
            <w:r>
              <w:rPr>
                <w:rFonts w:ascii="Times New Roman" w:hAnsi="Times New Roman"/>
                <w:b/>
                <w:bCs/>
                <w:sz w:val="24"/>
                <w:szCs w:val="24"/>
              </w:rPr>
              <w:t>Problemática:</w:t>
            </w:r>
          </w:p>
        </w:tc>
      </w:tr>
      <w:tr w:rsidR="00277320" w14:paraId="5FDE1511"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607C51F6"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A inserção de dados através do teclado foi considerado empecilho para os agricultores. </w:t>
            </w:r>
          </w:p>
          <w:p w14:paraId="1C613478"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É necessário reduzir o esforço de utilização de dispositivos de entrada a fim de elevar o padrão de vida dos </w:t>
            </w:r>
            <w:r>
              <w:rPr>
                <w:rFonts w:ascii="Times New Roman" w:hAnsi="Times New Roman"/>
                <w:color w:val="000000"/>
                <w:sz w:val="24"/>
                <w:szCs w:val="24"/>
              </w:rPr>
              <w:t>moradores das áreas rurais.</w:t>
            </w:r>
          </w:p>
          <w:p w14:paraId="58269ADC"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Agricultores apresentaram dificuldade em encontrar a página inicial do portal web quando o link estava armazenado em logotipo do sistema.</w:t>
            </w:r>
          </w:p>
          <w:p w14:paraId="5C0FDDC2"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Dificuldade em distinguir os elementos da interface.</w:t>
            </w:r>
          </w:p>
          <w:p w14:paraId="67BB54A2"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Ao propor que os agricultores </w:t>
            </w:r>
            <w:r>
              <w:rPr>
                <w:rFonts w:ascii="Times New Roman" w:hAnsi="Times New Roman"/>
                <w:color w:val="000000"/>
                <w:sz w:val="24"/>
                <w:szCs w:val="24"/>
              </w:rPr>
              <w:t>fizessem uma ação e sequencialmente a desfizessem notou-se que os mesmos almejam que o botão de desfazer estivesse na mesma posição do botão que executou a ação.</w:t>
            </w:r>
          </w:p>
          <w:p w14:paraId="18AAC00B"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Qualquer dispositivo de entrada em área rural leva maior esforço para ser usado o que result</w:t>
            </w:r>
            <w:r>
              <w:rPr>
                <w:rFonts w:ascii="Times New Roman" w:hAnsi="Times New Roman"/>
                <w:color w:val="000000"/>
                <w:sz w:val="24"/>
                <w:szCs w:val="24"/>
              </w:rPr>
              <w:t>a em menor usabilidade.</w:t>
            </w:r>
          </w:p>
          <w:p w14:paraId="69961CC4" w14:textId="77777777" w:rsidR="00277320" w:rsidRDefault="005A5A69">
            <w:pPr>
              <w:spacing w:after="0" w:line="240" w:lineRule="auto"/>
              <w:jc w:val="both"/>
              <w:rPr>
                <w:rFonts w:ascii="Times New Roman" w:hAnsi="Times New Roman"/>
                <w:color w:val="000000"/>
                <w:sz w:val="24"/>
                <w:szCs w:val="24"/>
              </w:rPr>
            </w:pPr>
            <w:r>
              <w:rPr>
                <w:rFonts w:ascii="Times New Roman" w:hAnsi="Times New Roman"/>
                <w:color w:val="000000"/>
                <w:sz w:val="24"/>
                <w:szCs w:val="24"/>
              </w:rPr>
              <w:t xml:space="preserve">- O uso de tela </w:t>
            </w:r>
            <w:r>
              <w:rPr>
                <w:rFonts w:ascii="Times New Roman" w:hAnsi="Times New Roman"/>
                <w:i/>
                <w:iCs/>
                <w:color w:val="000000"/>
                <w:sz w:val="24"/>
                <w:szCs w:val="24"/>
              </w:rPr>
              <w:t>Touch Screen</w:t>
            </w:r>
            <w:r>
              <w:rPr>
                <w:rFonts w:ascii="Times New Roman" w:hAnsi="Times New Roman"/>
                <w:color w:val="000000"/>
                <w:sz w:val="24"/>
                <w:szCs w:val="24"/>
              </w:rPr>
              <w:t xml:space="preserve"> proporciona maior facilidade de uso para pessoas não qualificadas.</w:t>
            </w:r>
          </w:p>
          <w:p w14:paraId="3EDA82F0"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As razões mais comuns para falhas são ocasionadas por problemas de visibilidade.</w:t>
            </w:r>
          </w:p>
        </w:tc>
      </w:tr>
      <w:tr w:rsidR="00277320" w14:paraId="1F63CDB9" w14:textId="77777777">
        <w:tc>
          <w:tcPr>
            <w:tcW w:w="8507" w:type="dxa"/>
            <w:tcBorders>
              <w:top w:val="nil"/>
              <w:left w:val="single" w:sz="2" w:space="0" w:color="000001"/>
              <w:bottom w:val="single" w:sz="2" w:space="0" w:color="000001"/>
              <w:right w:val="single" w:sz="2" w:space="0" w:color="000001"/>
            </w:tcBorders>
            <w:shd w:val="clear" w:color="auto" w:fill="EEEEEE"/>
            <w:tcMar>
              <w:left w:w="36" w:type="dxa"/>
            </w:tcMar>
          </w:tcPr>
          <w:p w14:paraId="65DB0BE2" w14:textId="77777777" w:rsidR="00277320" w:rsidRDefault="005A5A69">
            <w:pPr>
              <w:spacing w:after="0" w:line="240" w:lineRule="auto"/>
              <w:jc w:val="both"/>
              <w:rPr>
                <w:rFonts w:ascii="Times New Roman" w:hAnsi="Times New Roman"/>
                <w:b/>
                <w:bCs/>
                <w:color w:val="000000"/>
                <w:sz w:val="24"/>
                <w:szCs w:val="24"/>
              </w:rPr>
            </w:pPr>
            <w:r>
              <w:rPr>
                <w:rFonts w:ascii="Times New Roman" w:hAnsi="Times New Roman"/>
                <w:b/>
                <w:bCs/>
                <w:sz w:val="24"/>
                <w:szCs w:val="24"/>
              </w:rPr>
              <w:t xml:space="preserve">Estudo: </w:t>
            </w:r>
            <w:r>
              <w:rPr>
                <w:rFonts w:ascii="Times New Roman" w:hAnsi="Times New Roman"/>
                <w:b/>
                <w:bCs/>
                <w:color w:val="000000"/>
                <w:sz w:val="24"/>
                <w:szCs w:val="24"/>
              </w:rPr>
              <w:t xml:space="preserve">Introdução ao PEGI: Um processo de </w:t>
            </w:r>
            <w:r>
              <w:rPr>
                <w:rFonts w:ascii="Times New Roman" w:hAnsi="Times New Roman"/>
                <w:b/>
                <w:bCs/>
                <w:color w:val="000000"/>
                <w:sz w:val="24"/>
                <w:szCs w:val="24"/>
              </w:rPr>
              <w:t xml:space="preserve">usabilidade para a avaliação </w:t>
            </w:r>
            <w:r>
              <w:rPr>
                <w:rFonts w:ascii="Times New Roman" w:hAnsi="Times New Roman"/>
                <w:b/>
                <w:bCs/>
                <w:color w:val="000000"/>
                <w:sz w:val="24"/>
                <w:szCs w:val="24"/>
              </w:rPr>
              <w:lastRenderedPageBreak/>
              <w:t>prática da Informação Geográfica (BROWN; SHARPLES; HARDING, 2013)</w:t>
            </w:r>
          </w:p>
        </w:tc>
      </w:tr>
      <w:tr w:rsidR="00277320" w14:paraId="3F9BDBDC"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52D7E5E8" w14:textId="77777777" w:rsidR="00277320" w:rsidRDefault="005A5A69">
            <w:pPr>
              <w:spacing w:after="0" w:line="240" w:lineRule="auto"/>
              <w:jc w:val="both"/>
              <w:rPr>
                <w:rFonts w:ascii="Times New Roman" w:hAnsi="Times New Roman"/>
                <w:b/>
                <w:bCs/>
                <w:sz w:val="24"/>
                <w:szCs w:val="24"/>
              </w:rPr>
            </w:pPr>
            <w:r>
              <w:rPr>
                <w:rFonts w:ascii="Times New Roman" w:hAnsi="Times New Roman"/>
                <w:b/>
                <w:bCs/>
                <w:sz w:val="24"/>
                <w:szCs w:val="24"/>
              </w:rPr>
              <w:lastRenderedPageBreak/>
              <w:t>Problemática:</w:t>
            </w:r>
          </w:p>
        </w:tc>
      </w:tr>
      <w:tr w:rsidR="00277320" w14:paraId="78B5495A" w14:textId="77777777">
        <w:tc>
          <w:tcPr>
            <w:tcW w:w="8507" w:type="dxa"/>
            <w:tcBorders>
              <w:top w:val="nil"/>
              <w:left w:val="single" w:sz="2" w:space="0" w:color="000001"/>
              <w:bottom w:val="single" w:sz="2" w:space="0" w:color="000001"/>
              <w:right w:val="single" w:sz="2" w:space="0" w:color="000001"/>
            </w:tcBorders>
            <w:shd w:val="clear" w:color="auto" w:fill="FFFFFF"/>
            <w:tcMar>
              <w:left w:w="36" w:type="dxa"/>
            </w:tcMar>
          </w:tcPr>
          <w:p w14:paraId="594E53F2"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Heurísticas de usabilidade tradicionais não são apropriadas para avaliar Informações Geográficas.</w:t>
            </w:r>
          </w:p>
          <w:p w14:paraId="2CF760A1"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Aplicativo com falha de tradução.</w:t>
            </w:r>
          </w:p>
          <w:p w14:paraId="2942C1AD"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Ausência de informação sobre a última atualização dos dados.</w:t>
            </w:r>
          </w:p>
          <w:p w14:paraId="010CE4BD"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Ausência de esclarecimento sobre abreviaturas usadas na documentação.</w:t>
            </w:r>
          </w:p>
          <w:p w14:paraId="66AFE6CC"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Termos técnicos não consistentes, um mesmo item recebeu mais de um termo técnico relacionado.</w:t>
            </w:r>
          </w:p>
          <w:p w14:paraId="05360C89"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Dificuldades para represe</w:t>
            </w:r>
            <w:r>
              <w:rPr>
                <w:rFonts w:ascii="Times New Roman" w:hAnsi="Times New Roman"/>
                <w:sz w:val="24"/>
                <w:szCs w:val="24"/>
              </w:rPr>
              <w:t>ntar informações geográfica quando a granularidade das camadas disponíveis é inferior a quatro.</w:t>
            </w:r>
          </w:p>
          <w:p w14:paraId="058B9C58"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Produto com aparência complexa</w:t>
            </w:r>
          </w:p>
          <w:p w14:paraId="57F994C3"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Descrições inadequada para características físicas cartográficas.</w:t>
            </w:r>
          </w:p>
          <w:p w14:paraId="1CCCF0E8"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Simbologia não intuitiva.</w:t>
            </w:r>
          </w:p>
          <w:p w14:paraId="7D42B59E"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Diferença entre a terminologi</w:t>
            </w:r>
            <w:r>
              <w:rPr>
                <w:rFonts w:ascii="Times New Roman" w:hAnsi="Times New Roman"/>
                <w:sz w:val="24"/>
                <w:szCs w:val="24"/>
              </w:rPr>
              <w:t>a usada no produto e no guia de usuário.</w:t>
            </w:r>
          </w:p>
          <w:p w14:paraId="033E573A"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Dificuldade em fazer download de arquivos que façam referência a determinada região geográfica.</w:t>
            </w:r>
          </w:p>
          <w:p w14:paraId="09A5040C" w14:textId="77777777" w:rsidR="00277320" w:rsidRDefault="005A5A69">
            <w:pPr>
              <w:pStyle w:val="TableContents"/>
              <w:spacing w:after="0" w:line="240" w:lineRule="auto"/>
              <w:jc w:val="both"/>
              <w:rPr>
                <w:rFonts w:ascii="Times New Roman" w:hAnsi="Times New Roman"/>
                <w:sz w:val="24"/>
                <w:szCs w:val="24"/>
              </w:rPr>
            </w:pPr>
            <w:r>
              <w:rPr>
                <w:rFonts w:ascii="Times New Roman" w:hAnsi="Times New Roman"/>
                <w:sz w:val="24"/>
                <w:szCs w:val="24"/>
              </w:rPr>
              <w:t>- Utilização de abreviatura no nome dos ficheiros obrigou os usuários a consultar constantemente o guia do produto.</w:t>
            </w:r>
          </w:p>
          <w:p w14:paraId="1A98E7C7" w14:textId="77777777" w:rsidR="00277320" w:rsidRDefault="005A5A69">
            <w:pPr>
              <w:pStyle w:val="TableContents"/>
              <w:spacing w:after="0" w:line="240" w:lineRule="auto"/>
              <w:jc w:val="both"/>
              <w:rPr>
                <w:rFonts w:ascii="Times New Roman" w:hAnsi="Times New Roman"/>
                <w:color w:val="000000"/>
                <w:sz w:val="24"/>
                <w:szCs w:val="24"/>
              </w:rPr>
            </w:pPr>
            <w:r>
              <w:rPr>
                <w:rFonts w:ascii="Times New Roman" w:hAnsi="Times New Roman"/>
                <w:color w:val="000000"/>
                <w:sz w:val="24"/>
                <w:szCs w:val="24"/>
              </w:rPr>
              <w:t>-</w:t>
            </w:r>
            <w:r>
              <w:rPr>
                <w:rFonts w:ascii="Times New Roman" w:hAnsi="Times New Roman"/>
                <w:color w:val="000000"/>
                <w:sz w:val="24"/>
                <w:szCs w:val="24"/>
              </w:rPr>
              <w:t xml:space="preserve"> Tradicionalmente usabilidade se concentra apenas na interface, desconsiderando a usabilidade dos dados. Dentre os resultados indesejados provenientes desse cenário tem-se como exemplo dados bem projetados apresentados em uma interface de baixa usabilidade</w:t>
            </w:r>
            <w:r>
              <w:rPr>
                <w:rFonts w:ascii="Times New Roman" w:hAnsi="Times New Roman"/>
                <w:color w:val="000000"/>
                <w:sz w:val="24"/>
                <w:szCs w:val="24"/>
              </w:rPr>
              <w:t xml:space="preserve"> ou interface adequada com dados de baixa usabilidade.</w:t>
            </w:r>
          </w:p>
          <w:p w14:paraId="7700763A" w14:textId="77777777" w:rsidR="00277320" w:rsidRDefault="005A5A69">
            <w:pPr>
              <w:pStyle w:val="TableContents"/>
              <w:spacing w:after="0" w:line="240" w:lineRule="auto"/>
              <w:jc w:val="both"/>
              <w:rPr>
                <w:rFonts w:ascii="Times New Roman" w:hAnsi="Times New Roman"/>
                <w:color w:val="0000FF"/>
                <w:sz w:val="24"/>
                <w:szCs w:val="24"/>
              </w:rPr>
            </w:pPr>
            <w:r>
              <w:rPr>
                <w:rFonts w:ascii="Times New Roman" w:hAnsi="Times New Roman"/>
                <w:color w:val="000000"/>
                <w:sz w:val="24"/>
                <w:szCs w:val="24"/>
              </w:rPr>
              <w:t>- Os designers de Informação Geográfica possuem controle mínimo sobre as questões de interface porque os diversos Sistemas de Informação Geográfica que irão apresentar e manipular as informações possue</w:t>
            </w:r>
            <w:r>
              <w:rPr>
                <w:rFonts w:ascii="Times New Roman" w:hAnsi="Times New Roman"/>
                <w:color w:val="000000"/>
                <w:sz w:val="24"/>
                <w:szCs w:val="24"/>
              </w:rPr>
              <w:t>m interfaces diferenciadas</w:t>
            </w:r>
            <w:r>
              <w:rPr>
                <w:rFonts w:ascii="Times New Roman" w:hAnsi="Times New Roman"/>
                <w:color w:val="0000FF"/>
                <w:sz w:val="24"/>
                <w:szCs w:val="24"/>
              </w:rPr>
              <w:t>.</w:t>
            </w:r>
          </w:p>
          <w:p w14:paraId="67C481D2" w14:textId="77777777" w:rsidR="00277320" w:rsidRDefault="005A5A69">
            <w:pPr>
              <w:spacing w:after="0" w:line="240" w:lineRule="auto"/>
              <w:jc w:val="both"/>
              <w:rPr>
                <w:rFonts w:ascii="Times New Roman" w:hAnsi="Times New Roman"/>
                <w:b/>
                <w:bCs/>
                <w:color w:val="0000FF"/>
                <w:sz w:val="24"/>
                <w:szCs w:val="24"/>
              </w:rPr>
            </w:pPr>
            <w:r>
              <w:rPr>
                <w:rFonts w:ascii="Times New Roman" w:hAnsi="Times New Roman"/>
                <w:color w:val="000000"/>
                <w:sz w:val="24"/>
                <w:szCs w:val="24"/>
              </w:rPr>
              <w:t>- A vasta gama de tipos de utilizadores é um desafio para a concepção de Informação Geográfica.</w:t>
            </w:r>
            <w:r>
              <w:rPr>
                <w:rFonts w:ascii="Times New Roman" w:hAnsi="Times New Roman"/>
                <w:b/>
                <w:bCs/>
                <w:color w:val="0000FF"/>
                <w:sz w:val="24"/>
                <w:szCs w:val="24"/>
              </w:rPr>
              <w:t xml:space="preserve"> </w:t>
            </w:r>
          </w:p>
        </w:tc>
      </w:tr>
    </w:tbl>
    <w:p w14:paraId="5DCBE965" w14:textId="77777777" w:rsidR="00277320" w:rsidRDefault="005A5A69">
      <w:pPr>
        <w:jc w:val="center"/>
        <w:rPr>
          <w:rFonts w:ascii="Times New Roman" w:hAnsi="Times New Roman"/>
          <w:color w:val="000000"/>
          <w:sz w:val="24"/>
          <w:szCs w:val="24"/>
        </w:rPr>
      </w:pPr>
      <w:r>
        <w:rPr>
          <w:rFonts w:ascii="Times New Roman" w:hAnsi="Times New Roman"/>
          <w:color w:val="000000"/>
          <w:sz w:val="24"/>
          <w:szCs w:val="24"/>
        </w:rPr>
        <w:t>Fonte: autoria própria.</w:t>
      </w:r>
    </w:p>
    <w:p w14:paraId="72C5B083" w14:textId="77777777" w:rsidR="00277320" w:rsidRDefault="005A5A69">
      <w:pPr>
        <w:spacing w:after="120" w:line="360" w:lineRule="auto"/>
        <w:ind w:firstLine="720"/>
        <w:jc w:val="both"/>
        <w:rPr>
          <w:rStyle w:val="Refdecomentrio"/>
          <w:rFonts w:ascii="Times New Roman" w:hAnsi="Times New Roman"/>
          <w:color w:val="000000"/>
          <w:sz w:val="24"/>
          <w:szCs w:val="24"/>
        </w:rPr>
      </w:pPr>
      <w:r>
        <w:rPr>
          <w:rFonts w:ascii="Times New Roman" w:hAnsi="Times New Roman"/>
          <w:color w:val="000000"/>
          <w:sz w:val="24"/>
          <w:szCs w:val="24"/>
        </w:rPr>
        <w:t xml:space="preserve">Como dispositivos de acesso foram apontados os tabletes, celulares e dispositivos móveis. Houve estudos </w:t>
      </w:r>
      <w:r>
        <w:rPr>
          <w:rFonts w:ascii="Times New Roman" w:hAnsi="Times New Roman"/>
          <w:color w:val="000000"/>
          <w:sz w:val="24"/>
          <w:szCs w:val="24"/>
        </w:rPr>
        <w:t>que não especificaram o dispositivo mas indicaram que acesso ao foi realizado por meio de sistema web</w:t>
      </w:r>
      <w:r>
        <w:rPr>
          <w:rStyle w:val="Refdecomentrio"/>
          <w:rFonts w:ascii="Times New Roman" w:hAnsi="Times New Roman"/>
          <w:color w:val="000000"/>
          <w:sz w:val="24"/>
          <w:szCs w:val="24"/>
        </w:rPr>
        <w:t>.</w:t>
      </w:r>
    </w:p>
    <w:p w14:paraId="25119637" w14:textId="77777777" w:rsidR="00277320" w:rsidRDefault="005A5A69">
      <w:pPr>
        <w:spacing w:after="120" w:line="360" w:lineRule="auto"/>
        <w:jc w:val="both"/>
        <w:rPr>
          <w:rFonts w:ascii="Times New Roman" w:hAnsi="Times New Roman"/>
          <w:b/>
          <w:bCs/>
          <w:sz w:val="24"/>
          <w:szCs w:val="24"/>
        </w:rPr>
      </w:pPr>
      <w:r>
        <w:rPr>
          <w:rFonts w:ascii="Times New Roman" w:hAnsi="Times New Roman"/>
          <w:b/>
          <w:sz w:val="24"/>
          <w:szCs w:val="24"/>
        </w:rPr>
        <w:t xml:space="preserve">QUESTÃO </w:t>
      </w:r>
      <w:r>
        <w:rPr>
          <w:rFonts w:ascii="Times New Roman" w:hAnsi="Times New Roman"/>
          <w:b/>
          <w:bCs/>
          <w:sz w:val="24"/>
          <w:szCs w:val="24"/>
        </w:rPr>
        <w:t>2 – Quais as iniciat</w:t>
      </w:r>
      <w:r>
        <w:rPr>
          <w:rFonts w:ascii="Times New Roman" w:hAnsi="Times New Roman"/>
          <w:b/>
          <w:bCs/>
          <w:color w:val="000000"/>
          <w:sz w:val="24"/>
          <w:szCs w:val="24"/>
        </w:rPr>
        <w:t xml:space="preserve">ivas, métodos de avaliação </w:t>
      </w:r>
      <w:r>
        <w:rPr>
          <w:rFonts w:ascii="Times New Roman" w:hAnsi="Times New Roman"/>
          <w:b/>
          <w:bCs/>
          <w:sz w:val="24"/>
          <w:szCs w:val="24"/>
        </w:rPr>
        <w:t>ou produtos apontados para promover usabilidade e acessibilidade aos softwares? Quais as limitaçõe</w:t>
      </w:r>
      <w:r>
        <w:rPr>
          <w:rFonts w:ascii="Times New Roman" w:hAnsi="Times New Roman"/>
          <w:b/>
          <w:bCs/>
          <w:sz w:val="24"/>
          <w:szCs w:val="24"/>
        </w:rPr>
        <w:t xml:space="preserve">s? São específicas para o domínio agrícola? Quem está conduzindo as iniciativas? </w:t>
      </w:r>
    </w:p>
    <w:p w14:paraId="2EBC82F0"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 xml:space="preserve">As iniciativas, assim como seus respectivos responsáveis se encontram no Quadro 8. </w:t>
      </w:r>
    </w:p>
    <w:p w14:paraId="10F80B8E" w14:textId="77777777" w:rsidR="00277320" w:rsidRDefault="005A5A69">
      <w:pPr>
        <w:pStyle w:val="Legenda"/>
        <w:spacing w:after="120"/>
        <w:rPr>
          <w:rFonts w:ascii="Times New Roman" w:hAnsi="Times New Roman"/>
          <w:sz w:val="24"/>
          <w:szCs w:val="24"/>
        </w:rPr>
      </w:pPr>
      <w:bookmarkStart w:id="13" w:name="__RefHeading___Toc467072511"/>
      <w:bookmarkEnd w:id="13"/>
      <w:r>
        <w:rPr>
          <w:rFonts w:ascii="Times New Roman" w:hAnsi="Times New Roman"/>
          <w:sz w:val="24"/>
          <w:szCs w:val="24"/>
        </w:rPr>
        <w:t>Quadro 8 - Iniciativas nas áreas de usabilidade e acessibilidade e seus responsáveis.</w:t>
      </w:r>
    </w:p>
    <w:tbl>
      <w:tblPr>
        <w:tblW w:w="0" w:type="auto"/>
        <w:jc w:val="center"/>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3" w:type="dxa"/>
        </w:tblCellMar>
        <w:tblLook w:val="04A0" w:firstRow="1" w:lastRow="0" w:firstColumn="1" w:lastColumn="0" w:noHBand="0" w:noVBand="1"/>
      </w:tblPr>
      <w:tblGrid>
        <w:gridCol w:w="8628"/>
      </w:tblGrid>
      <w:tr w:rsidR="00277320" w14:paraId="29DF459B" w14:textId="77777777">
        <w:trPr>
          <w:trHeight w:hRule="exact" w:val="4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FFFFFF"/>
            <w:tcMar>
              <w:left w:w="13" w:type="dxa"/>
            </w:tcMar>
          </w:tcPr>
          <w:p w14:paraId="16DFFC50" w14:textId="77777777" w:rsidR="00277320" w:rsidRDefault="005A5A69">
            <w:pPr>
              <w:spacing w:after="86" w:line="240" w:lineRule="auto"/>
              <w:jc w:val="center"/>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Ini</w:t>
            </w:r>
            <w:r>
              <w:rPr>
                <w:rFonts w:ascii="Times New Roman" w:hAnsi="Times New Roman"/>
                <w:b/>
                <w:bCs/>
                <w:sz w:val="24"/>
                <w:szCs w:val="24"/>
              </w:rPr>
              <w:t>ciativas nas área de usabilidade e acessibilidade e seus responsáveis</w:t>
            </w:r>
          </w:p>
        </w:tc>
      </w:tr>
      <w:tr w:rsidR="00277320" w14:paraId="562AE34D" w14:textId="77777777">
        <w:trPr>
          <w:trHeight w:hRule="exact" w:val="64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13" w:type="dxa"/>
            </w:tcMar>
          </w:tcPr>
          <w:p w14:paraId="757E1C27" w14:textId="77777777" w:rsidR="00277320" w:rsidRDefault="005A5A69">
            <w:pPr>
              <w:spacing w:after="86" w:line="240" w:lineRule="auto"/>
              <w:rPr>
                <w:rFonts w:ascii="Times New Roman" w:hAnsi="Times New Roman"/>
                <w:b/>
                <w:bCs/>
                <w:color w:val="000000"/>
                <w:sz w:val="24"/>
                <w:szCs w:val="24"/>
              </w:rPr>
            </w:pPr>
            <w:r>
              <w:rPr>
                <w:rFonts w:ascii="Times New Roman" w:hAnsi="Times New Roman"/>
                <w:b/>
                <w:bCs/>
                <w:sz w:val="24"/>
                <w:szCs w:val="24"/>
              </w:rPr>
              <w:t xml:space="preserve">Iniciativa:  </w:t>
            </w:r>
            <w:r>
              <w:rPr>
                <w:rFonts w:ascii="Times New Roman" w:hAnsi="Times New Roman"/>
                <w:b/>
                <w:bCs/>
                <w:color w:val="000000"/>
                <w:sz w:val="24"/>
                <w:szCs w:val="24"/>
              </w:rPr>
              <w:t>Diretrizes de Acessibilidade de Conteúdo da Web, WCAG.</w:t>
            </w:r>
          </w:p>
          <w:p w14:paraId="020B0400" w14:textId="77777777" w:rsidR="00277320" w:rsidRDefault="005A5A69">
            <w:pPr>
              <w:spacing w:after="86" w:line="240" w:lineRule="auto"/>
              <w:rPr>
                <w:rFonts w:ascii="Times New Roman" w:hAnsi="Times New Roman"/>
                <w:b/>
                <w:bCs/>
                <w:sz w:val="24"/>
                <w:szCs w:val="24"/>
              </w:rPr>
            </w:pPr>
            <w:r>
              <w:rPr>
                <w:rFonts w:ascii="Times New Roman" w:hAnsi="Times New Roman"/>
                <w:b/>
                <w:bCs/>
                <w:sz w:val="24"/>
                <w:szCs w:val="24"/>
              </w:rPr>
              <w:t>Responsável: W3C.</w:t>
            </w:r>
          </w:p>
          <w:p w14:paraId="7BA522FA" w14:textId="77777777" w:rsidR="00277320" w:rsidRDefault="005A5A69">
            <w:pPr>
              <w:spacing w:after="86" w:line="240" w:lineRule="auto"/>
              <w:ind w:left="25"/>
              <w:rPr>
                <w:rFonts w:ascii="Times New Roman" w:hAnsi="Times New Roman"/>
                <w:color w:val="000000"/>
                <w:sz w:val="24"/>
                <w:szCs w:val="24"/>
              </w:rPr>
            </w:pPr>
            <w:r>
              <w:rPr>
                <w:rFonts w:ascii="Times New Roman" w:hAnsi="Times New Roman"/>
                <w:color w:val="000000"/>
                <w:sz w:val="24"/>
                <w:szCs w:val="24"/>
              </w:rPr>
              <w:t xml:space="preserve"> </w:t>
            </w:r>
          </w:p>
          <w:p w14:paraId="093BCCC2" w14:textId="77777777" w:rsidR="00277320" w:rsidRDefault="00277320">
            <w:pPr>
              <w:spacing w:after="86" w:line="240" w:lineRule="auto"/>
              <w:ind w:left="25"/>
              <w:rPr>
                <w:rFonts w:ascii="Times New Roman" w:hAnsi="Times New Roman"/>
                <w:color w:val="000000"/>
                <w:sz w:val="24"/>
                <w:szCs w:val="24"/>
              </w:rPr>
            </w:pPr>
          </w:p>
        </w:tc>
      </w:tr>
      <w:tr w:rsidR="00277320" w14:paraId="6D03E903" w14:textId="77777777">
        <w:trPr>
          <w:trHeight w:hRule="exact" w:val="2827"/>
          <w:jc w:val="center"/>
        </w:trPr>
        <w:tc>
          <w:tcPr>
            <w:tcW w:w="8643" w:type="dxa"/>
            <w:tcBorders>
              <w:top w:val="nil"/>
              <w:left w:val="single" w:sz="4" w:space="0" w:color="000001"/>
              <w:bottom w:val="single" w:sz="4" w:space="0" w:color="000001"/>
              <w:right w:val="single" w:sz="4" w:space="0" w:color="000001"/>
            </w:tcBorders>
            <w:shd w:val="clear" w:color="auto" w:fill="FFFFFF"/>
            <w:tcMar>
              <w:left w:w="13" w:type="dxa"/>
            </w:tcMar>
          </w:tcPr>
          <w:p w14:paraId="465EDCFC" w14:textId="77777777" w:rsidR="00277320" w:rsidRDefault="005A5A69">
            <w:pPr>
              <w:spacing w:after="86" w:line="240" w:lineRule="auto"/>
              <w:ind w:left="25"/>
              <w:jc w:val="both"/>
              <w:rPr>
                <w:rFonts w:ascii="Times New Roman" w:hAnsi="Times New Roman"/>
                <w:sz w:val="24"/>
                <w:szCs w:val="24"/>
              </w:rPr>
            </w:pPr>
            <w:r>
              <w:rPr>
                <w:rFonts w:ascii="Times New Roman" w:hAnsi="Times New Roman"/>
                <w:color w:val="000000"/>
                <w:sz w:val="24"/>
                <w:szCs w:val="24"/>
              </w:rPr>
              <w:lastRenderedPageBreak/>
              <w:t>A</w:t>
            </w:r>
            <w:r>
              <w:rPr>
                <w:rFonts w:ascii="Times New Roman" w:hAnsi="Times New Roman"/>
                <w:sz w:val="24"/>
                <w:szCs w:val="24"/>
              </w:rPr>
              <w:t xml:space="preserve">bordam o conteúdo da web e são usadas por desenvolvedores, ferramentas de autoria e </w:t>
            </w:r>
            <w:r>
              <w:rPr>
                <w:rFonts w:ascii="Times New Roman" w:hAnsi="Times New Roman"/>
                <w:sz w:val="24"/>
                <w:szCs w:val="24"/>
              </w:rPr>
              <w:t>ferramentas de avaliação de acessibilidade (W3C, 2016).</w:t>
            </w:r>
          </w:p>
          <w:p w14:paraId="40508B7C" w14:textId="77777777" w:rsidR="00277320" w:rsidRDefault="005A5A69">
            <w:pPr>
              <w:spacing w:after="86" w:line="240" w:lineRule="auto"/>
              <w:ind w:left="25"/>
              <w:jc w:val="both"/>
              <w:rPr>
                <w:rFonts w:ascii="Times New Roman" w:hAnsi="Times New Roman"/>
                <w:color w:val="000000"/>
                <w:sz w:val="24"/>
                <w:szCs w:val="24"/>
              </w:rPr>
            </w:pPr>
            <w:r>
              <w:rPr>
                <w:rFonts w:ascii="Times New Roman" w:hAnsi="Times New Roman"/>
                <w:color w:val="000000"/>
                <w:sz w:val="24"/>
                <w:szCs w:val="24"/>
              </w:rPr>
              <w:t>Foram desenvolvidas com o objetivo de criar um único padrão compartilhado para acessibilidade de conteúdo web. As diretrizes são organizadas em torno de quatro características, essas características d</w:t>
            </w:r>
            <w:r>
              <w:rPr>
                <w:rFonts w:ascii="Times New Roman" w:hAnsi="Times New Roman"/>
                <w:color w:val="000000"/>
                <w:sz w:val="24"/>
                <w:szCs w:val="24"/>
              </w:rPr>
              <w:t>eterminam que os componentes de interface devem ser percebíveis, operáveis, compreensíveis e robustos. Caso alguma dessas características não esteja presente, usuários com deficiência serão impedidos de usar a web. As diretrizes são escritas sob a forma de</w:t>
            </w:r>
            <w:r>
              <w:rPr>
                <w:rFonts w:ascii="Times New Roman" w:hAnsi="Times New Roman"/>
                <w:color w:val="000000"/>
                <w:sz w:val="24"/>
                <w:szCs w:val="24"/>
              </w:rPr>
              <w:t xml:space="preserve"> declarações testáveis e não dependem de uma tecnologia específica (W3C, 2014).</w:t>
            </w:r>
          </w:p>
        </w:tc>
      </w:tr>
      <w:tr w:rsidR="00277320" w14:paraId="68D5BBB9" w14:textId="77777777">
        <w:trPr>
          <w:trHeight w:hRule="exac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13" w:type="dxa"/>
            </w:tcMar>
          </w:tcPr>
          <w:p w14:paraId="4A0F178B" w14:textId="77777777" w:rsidR="00277320" w:rsidRDefault="005A5A69">
            <w:pPr>
              <w:spacing w:after="86" w:line="240" w:lineRule="auto"/>
              <w:rPr>
                <w:rFonts w:ascii="Times New Roman" w:hAnsi="Times New Roman"/>
                <w:b/>
                <w:bCs/>
                <w:sz w:val="24"/>
                <w:szCs w:val="24"/>
              </w:rPr>
            </w:pPr>
            <w:r>
              <w:rPr>
                <w:rFonts w:ascii="Times New Roman" w:hAnsi="Times New Roman"/>
                <w:b/>
                <w:bCs/>
                <w:sz w:val="24"/>
                <w:szCs w:val="24"/>
              </w:rPr>
              <w:t>Iniciativa: Heurísticas de Nielsen.</w:t>
            </w:r>
          </w:p>
          <w:p w14:paraId="40070849" w14:textId="77777777" w:rsidR="00277320" w:rsidRDefault="005A5A69">
            <w:pPr>
              <w:spacing w:after="86" w:line="240" w:lineRule="auto"/>
              <w:rPr>
                <w:rFonts w:ascii="Times New Roman" w:hAnsi="Times New Roman"/>
                <w:b/>
                <w:bCs/>
                <w:sz w:val="24"/>
                <w:szCs w:val="24"/>
              </w:rPr>
            </w:pPr>
            <w:r>
              <w:rPr>
                <w:rFonts w:ascii="Times New Roman" w:hAnsi="Times New Roman"/>
                <w:b/>
                <w:bCs/>
                <w:sz w:val="24"/>
                <w:szCs w:val="24"/>
              </w:rPr>
              <w:t>Responsável: Nielsen Norman.</w:t>
            </w:r>
          </w:p>
        </w:tc>
      </w:tr>
      <w:tr w:rsidR="00277320" w14:paraId="21513771" w14:textId="77777777">
        <w:trPr>
          <w:trHeight w:hRule="exact" w:val="2030"/>
          <w:jc w:val="center"/>
        </w:trPr>
        <w:tc>
          <w:tcPr>
            <w:tcW w:w="8643" w:type="dxa"/>
            <w:tcBorders>
              <w:top w:val="nil"/>
              <w:left w:val="single" w:sz="4" w:space="0" w:color="000001"/>
              <w:bottom w:val="single" w:sz="4" w:space="0" w:color="000001"/>
              <w:right w:val="single" w:sz="4" w:space="0" w:color="000001"/>
            </w:tcBorders>
            <w:shd w:val="clear" w:color="auto" w:fill="FFFFFF"/>
            <w:tcMar>
              <w:left w:w="13" w:type="dxa"/>
            </w:tcMar>
          </w:tcPr>
          <w:p w14:paraId="6A8F94ED" w14:textId="77777777" w:rsidR="00277320" w:rsidRDefault="005A5A69">
            <w:pPr>
              <w:spacing w:after="86" w:line="240" w:lineRule="auto"/>
              <w:ind w:left="25"/>
              <w:jc w:val="both"/>
              <w:outlineLvl w:val="0"/>
              <w:rPr>
                <w:rFonts w:ascii="Times New Roman" w:hAnsi="Times New Roman"/>
                <w:color w:val="000000"/>
                <w:sz w:val="24"/>
                <w:szCs w:val="24"/>
              </w:rPr>
            </w:pPr>
            <w:r>
              <w:rPr>
                <w:rFonts w:ascii="Times New Roman" w:hAnsi="Times New Roman"/>
                <w:sz w:val="24"/>
                <w:szCs w:val="24"/>
              </w:rPr>
              <w:t xml:space="preserve">Há diversas listas de avaliação heurística que podem ser utilizadas, contudo é constante a citação das </w:t>
            </w:r>
            <w:r>
              <w:rPr>
                <w:rFonts w:ascii="Times New Roman" w:hAnsi="Times New Roman"/>
                <w:sz w:val="24"/>
                <w:szCs w:val="24"/>
              </w:rPr>
              <w:t>Heurísticas de Nielsen (1995). São dez regras gerais para usabilidade</w:t>
            </w:r>
            <w:r>
              <w:rPr>
                <w:rFonts w:ascii="Times New Roman" w:hAnsi="Times New Roman"/>
                <w:color w:val="000000"/>
                <w:sz w:val="24"/>
                <w:szCs w:val="24"/>
              </w:rPr>
              <w:t xml:space="preserve">: visibilidade do </w:t>
            </w:r>
            <w:r>
              <w:rPr>
                <w:rFonts w:ascii="Times New Roman" w:hAnsi="Times New Roman"/>
                <w:i/>
                <w:color w:val="000000"/>
                <w:sz w:val="24"/>
                <w:szCs w:val="24"/>
              </w:rPr>
              <w:t>status</w:t>
            </w:r>
            <w:r>
              <w:rPr>
                <w:rFonts w:ascii="Times New Roman" w:hAnsi="Times New Roman"/>
                <w:color w:val="000000"/>
                <w:sz w:val="24"/>
                <w:szCs w:val="24"/>
              </w:rPr>
              <w:t xml:space="preserve"> do sistema, compatibilidade com o mundo real, controle do usuário e liberdade, consistência e padrões, prevenção de erros, reconhecimento ao invés de recordação, </w:t>
            </w:r>
            <w:r>
              <w:rPr>
                <w:rFonts w:ascii="Times New Roman" w:hAnsi="Times New Roman"/>
                <w:color w:val="000000"/>
                <w:sz w:val="24"/>
                <w:szCs w:val="24"/>
              </w:rPr>
              <w:t xml:space="preserve">flexibilidade e eficiência de uso, estética de </w:t>
            </w:r>
            <w:r>
              <w:rPr>
                <w:rFonts w:ascii="Times New Roman" w:hAnsi="Times New Roman"/>
                <w:i/>
                <w:color w:val="000000"/>
                <w:sz w:val="24"/>
                <w:szCs w:val="24"/>
              </w:rPr>
              <w:t>design</w:t>
            </w:r>
            <w:r>
              <w:rPr>
                <w:rFonts w:ascii="Times New Roman" w:hAnsi="Times New Roman"/>
                <w:color w:val="000000"/>
                <w:sz w:val="24"/>
                <w:szCs w:val="24"/>
              </w:rPr>
              <w:t xml:space="preserve"> minimalista, suporte para reconhecimento e correção de erros, documentação e sistema de ajuda para o usuário (NIELSEN, 1995).</w:t>
            </w:r>
          </w:p>
        </w:tc>
      </w:tr>
      <w:tr w:rsidR="00277320" w14:paraId="4AA44F7B" w14:textId="77777777">
        <w:trPr>
          <w:trHeight w:hRule="exact" w:val="620"/>
          <w:jc w:val="center"/>
        </w:trPr>
        <w:tc>
          <w:tcPr>
            <w:tcW w:w="8643" w:type="dxa"/>
            <w:tcBorders>
              <w:top w:val="single" w:sz="4" w:space="0" w:color="000001"/>
              <w:left w:val="single" w:sz="4" w:space="0" w:color="000001"/>
              <w:bottom w:val="single" w:sz="4" w:space="0" w:color="000001"/>
              <w:right w:val="single" w:sz="4" w:space="0" w:color="000001"/>
            </w:tcBorders>
            <w:shd w:val="clear" w:color="auto" w:fill="EEEEEE"/>
            <w:tcMar>
              <w:left w:w="13" w:type="dxa"/>
            </w:tcMar>
          </w:tcPr>
          <w:p w14:paraId="43C8C0BE" w14:textId="77777777" w:rsidR="00277320" w:rsidRDefault="005A5A69">
            <w:pPr>
              <w:spacing w:after="86" w:line="240" w:lineRule="auto"/>
              <w:rPr>
                <w:rFonts w:ascii="Times New Roman" w:hAnsi="Times New Roman"/>
                <w:b/>
                <w:bCs/>
                <w:sz w:val="24"/>
                <w:szCs w:val="24"/>
              </w:rPr>
            </w:pPr>
            <w:r>
              <w:rPr>
                <w:rFonts w:ascii="Times New Roman" w:hAnsi="Times New Roman"/>
                <w:b/>
                <w:bCs/>
                <w:sz w:val="24"/>
                <w:szCs w:val="24"/>
              </w:rPr>
              <w:t>Iniciativa: Diretrizes de Acessibilidade de Agentes de Usuário, UAAG.</w:t>
            </w:r>
          </w:p>
          <w:p w14:paraId="079718EF" w14:textId="77777777" w:rsidR="00277320" w:rsidRDefault="005A5A69">
            <w:pPr>
              <w:spacing w:after="86" w:line="240" w:lineRule="auto"/>
              <w:rPr>
                <w:rFonts w:ascii="Times New Roman" w:hAnsi="Times New Roman"/>
                <w:b/>
                <w:bCs/>
                <w:sz w:val="24"/>
                <w:szCs w:val="24"/>
              </w:rPr>
            </w:pPr>
            <w:r>
              <w:rPr>
                <w:rFonts w:ascii="Times New Roman" w:hAnsi="Times New Roman"/>
                <w:b/>
                <w:bCs/>
                <w:sz w:val="24"/>
                <w:szCs w:val="24"/>
              </w:rPr>
              <w:t>Respo</w:t>
            </w:r>
            <w:r>
              <w:rPr>
                <w:rFonts w:ascii="Times New Roman" w:hAnsi="Times New Roman"/>
                <w:b/>
                <w:bCs/>
                <w:sz w:val="24"/>
                <w:szCs w:val="24"/>
              </w:rPr>
              <w:t>nsável: W3C.</w:t>
            </w:r>
          </w:p>
        </w:tc>
      </w:tr>
      <w:tr w:rsidR="00277320" w14:paraId="7629A256" w14:textId="77777777">
        <w:trPr>
          <w:trHeight w:hRule="exact" w:val="800"/>
          <w:jc w:val="center"/>
        </w:trPr>
        <w:tc>
          <w:tcPr>
            <w:tcW w:w="8643" w:type="dxa"/>
            <w:tcBorders>
              <w:top w:val="nil"/>
              <w:left w:val="single" w:sz="4" w:space="0" w:color="000001"/>
              <w:bottom w:val="single" w:sz="4" w:space="0" w:color="000001"/>
              <w:right w:val="single" w:sz="4" w:space="0" w:color="000001"/>
            </w:tcBorders>
            <w:shd w:val="clear" w:color="auto" w:fill="FFFFFF"/>
            <w:tcMar>
              <w:left w:w="13" w:type="dxa"/>
            </w:tcMar>
          </w:tcPr>
          <w:p w14:paraId="1C8A068A" w14:textId="77777777" w:rsidR="00277320" w:rsidRDefault="005A5A69">
            <w:pPr>
              <w:spacing w:after="86" w:line="240" w:lineRule="auto"/>
              <w:ind w:left="25"/>
              <w:rPr>
                <w:rFonts w:ascii="Times New Roman" w:hAnsi="Times New Roman"/>
                <w:sz w:val="24"/>
                <w:szCs w:val="24"/>
              </w:rPr>
            </w:pPr>
            <w:r>
              <w:rPr>
                <w:rFonts w:ascii="Times New Roman" w:hAnsi="Times New Roman"/>
                <w:sz w:val="24"/>
                <w:szCs w:val="24"/>
              </w:rPr>
              <w:t>Mostram como tornar os agentes de usuário acessíveis a pessoas com deficiência. Os agentes de usuário incluem navegadores, extensões de navegador, players de mídia, leitores e outros aplicativos que processam conteúdo da web (W3C, 2016).</w:t>
            </w:r>
          </w:p>
        </w:tc>
      </w:tr>
      <w:tr w:rsidR="00277320" w14:paraId="03493C58" w14:textId="77777777">
        <w:trPr>
          <w:trHeight w:hRule="exact" w:val="620"/>
          <w:jc w:val="center"/>
        </w:trPr>
        <w:tc>
          <w:tcPr>
            <w:tcW w:w="8643" w:type="dxa"/>
            <w:tcBorders>
              <w:top w:val="nil"/>
              <w:left w:val="single" w:sz="4" w:space="0" w:color="000001"/>
              <w:bottom w:val="single" w:sz="4" w:space="0" w:color="000001"/>
              <w:right w:val="single" w:sz="4" w:space="0" w:color="000001"/>
            </w:tcBorders>
            <w:shd w:val="clear" w:color="auto" w:fill="EEEEEE"/>
            <w:tcMar>
              <w:left w:w="13" w:type="dxa"/>
            </w:tcMar>
          </w:tcPr>
          <w:p w14:paraId="3645C503" w14:textId="77777777" w:rsidR="00277320" w:rsidRDefault="005A5A69">
            <w:pPr>
              <w:spacing w:after="86" w:line="240" w:lineRule="auto"/>
              <w:ind w:left="66" w:hanging="66"/>
              <w:jc w:val="both"/>
              <w:rPr>
                <w:rFonts w:ascii="Times New Roman" w:hAnsi="Times New Roman"/>
                <w:b/>
                <w:bCs/>
                <w:color w:val="000000"/>
                <w:sz w:val="24"/>
                <w:szCs w:val="24"/>
              </w:rPr>
            </w:pPr>
            <w:r>
              <w:rPr>
                <w:rFonts w:ascii="Times New Roman" w:hAnsi="Times New Roman"/>
                <w:b/>
                <w:bCs/>
                <w:color w:val="000000"/>
                <w:sz w:val="24"/>
                <w:szCs w:val="24"/>
              </w:rPr>
              <w:t>Processo de Avaliação Prática de Informação Geográfica, PEGI.</w:t>
            </w:r>
          </w:p>
          <w:p w14:paraId="2DA3E307" w14:textId="77777777" w:rsidR="00277320" w:rsidRDefault="005A5A69">
            <w:pPr>
              <w:spacing w:after="86" w:line="240" w:lineRule="auto"/>
              <w:ind w:left="66" w:hanging="66"/>
              <w:jc w:val="both"/>
              <w:rPr>
                <w:rFonts w:ascii="Times New Roman" w:hAnsi="Times New Roman"/>
                <w:b/>
                <w:bCs/>
                <w:color w:val="000000"/>
                <w:sz w:val="24"/>
                <w:szCs w:val="24"/>
              </w:rPr>
            </w:pPr>
            <w:r>
              <w:rPr>
                <w:rFonts w:ascii="Times New Roman" w:hAnsi="Times New Roman"/>
                <w:b/>
                <w:bCs/>
                <w:color w:val="000000"/>
                <w:sz w:val="24"/>
                <w:szCs w:val="24"/>
              </w:rPr>
              <w:t>Responsável: estudo de BROWN; SHARPLES; HARDING (2012).</w:t>
            </w:r>
          </w:p>
        </w:tc>
      </w:tr>
      <w:tr w:rsidR="00277320" w14:paraId="3331CF0A" w14:textId="77777777">
        <w:trPr>
          <w:trHeight w:hRule="exact" w:val="1726"/>
          <w:jc w:val="center"/>
        </w:trPr>
        <w:tc>
          <w:tcPr>
            <w:tcW w:w="8643" w:type="dxa"/>
            <w:tcBorders>
              <w:top w:val="nil"/>
              <w:left w:val="single" w:sz="4" w:space="0" w:color="000001"/>
              <w:bottom w:val="single" w:sz="4" w:space="0" w:color="000001"/>
              <w:right w:val="single" w:sz="4" w:space="0" w:color="000001"/>
            </w:tcBorders>
            <w:shd w:val="clear" w:color="auto" w:fill="FFFFFF"/>
            <w:tcMar>
              <w:left w:w="13" w:type="dxa"/>
            </w:tcMar>
          </w:tcPr>
          <w:p w14:paraId="2B9CA34F" w14:textId="77777777" w:rsidR="00277320" w:rsidRDefault="005A5A69">
            <w:pPr>
              <w:spacing w:after="86" w:line="240" w:lineRule="auto"/>
              <w:jc w:val="both"/>
              <w:rPr>
                <w:rFonts w:ascii="Times New Roman" w:hAnsi="Times New Roman"/>
                <w:color w:val="000000"/>
                <w:sz w:val="24"/>
                <w:szCs w:val="24"/>
              </w:rPr>
            </w:pPr>
            <w:r>
              <w:rPr>
                <w:rFonts w:ascii="Times New Roman" w:hAnsi="Times New Roman"/>
                <w:color w:val="000000"/>
                <w:sz w:val="24"/>
                <w:szCs w:val="24"/>
              </w:rPr>
              <w:t xml:space="preserve">O Processo de Avaliação Prática de Informação Geográfica, PEGI, consiste de métodos de avaliação de usabilidade que foram modificados </w:t>
            </w:r>
            <w:r>
              <w:rPr>
                <w:rFonts w:ascii="Times New Roman" w:hAnsi="Times New Roman"/>
                <w:color w:val="000000"/>
                <w:sz w:val="24"/>
                <w:szCs w:val="24"/>
              </w:rPr>
              <w:t>para uso com Informação Geográfica. Seu desenvolvimento ocorreu porque a natureza dessas informações apresenta características que fazem com que métodos tradicionais de avaliação de usabilidade tornem-se ineficientes ou inadequados (PEGI / BROWN; SHARPLES;</w:t>
            </w:r>
            <w:r>
              <w:rPr>
                <w:rFonts w:ascii="Times New Roman" w:hAnsi="Times New Roman"/>
                <w:color w:val="000000"/>
                <w:sz w:val="24"/>
                <w:szCs w:val="24"/>
              </w:rPr>
              <w:t xml:space="preserve"> HARDING, 2013).</w:t>
            </w:r>
          </w:p>
        </w:tc>
      </w:tr>
    </w:tbl>
    <w:p w14:paraId="18E08C1A" w14:textId="77777777" w:rsidR="00277320" w:rsidRDefault="005A5A69">
      <w:pPr>
        <w:spacing w:after="120" w:line="240" w:lineRule="auto"/>
        <w:jc w:val="center"/>
        <w:rPr>
          <w:rFonts w:ascii="Times New Roman" w:hAnsi="Times New Roman"/>
          <w:sz w:val="24"/>
          <w:szCs w:val="24"/>
        </w:rPr>
      </w:pPr>
      <w:r>
        <w:rPr>
          <w:rFonts w:ascii="Times New Roman" w:hAnsi="Times New Roman"/>
          <w:sz w:val="24"/>
          <w:szCs w:val="24"/>
        </w:rPr>
        <w:t>Fonte: autoria própria.</w:t>
      </w:r>
    </w:p>
    <w:p w14:paraId="796B7046"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 xml:space="preserve">Os métodos de avaliação da usabilidade e acessibilidade constam no Quadro 9.   Nos estudos, notou-se que usabilidade e a acessibilidade foram medidas de forma conjunta, não sendo especificados quais resultados </w:t>
      </w:r>
      <w:r>
        <w:rPr>
          <w:rFonts w:ascii="Times New Roman" w:hAnsi="Times New Roman"/>
          <w:sz w:val="24"/>
          <w:szCs w:val="24"/>
        </w:rPr>
        <w:t>foram provenientes de qual vertente.</w:t>
      </w:r>
    </w:p>
    <w:p w14:paraId="29BF1B6D" w14:textId="77777777" w:rsidR="00277320" w:rsidRDefault="005A5A69">
      <w:pPr>
        <w:spacing w:after="120" w:line="360" w:lineRule="auto"/>
        <w:ind w:firstLine="720"/>
        <w:jc w:val="both"/>
        <w:rPr>
          <w:rFonts w:ascii="Times New Roman" w:hAnsi="Times New Roman"/>
          <w:color w:val="FF0000"/>
          <w:sz w:val="24"/>
          <w:szCs w:val="24"/>
        </w:rPr>
      </w:pPr>
      <w:r>
        <w:rPr>
          <w:rFonts w:ascii="Times New Roman" w:hAnsi="Times New Roman"/>
          <w:sz w:val="24"/>
          <w:szCs w:val="24"/>
        </w:rPr>
        <w:t>Foram apontados como testes de acessibilidade web mais utilizados  os automatizados, testes de usuários, testes de especialistas ou uma combinação dos mesmos. (BAAZEEM; AL-KHALIFA, 2015). Na vertente de usabilidade são apontadas como mais utilizados os tes</w:t>
      </w:r>
      <w:r>
        <w:rPr>
          <w:rFonts w:ascii="Times New Roman" w:hAnsi="Times New Roman"/>
          <w:sz w:val="24"/>
          <w:szCs w:val="24"/>
        </w:rPr>
        <w:t xml:space="preserve">tes: </w:t>
      </w:r>
      <w:r>
        <w:rPr>
          <w:rFonts w:ascii="Times New Roman" w:hAnsi="Times New Roman"/>
          <w:color w:val="000000"/>
          <w:sz w:val="24"/>
          <w:szCs w:val="24"/>
        </w:rPr>
        <w:t xml:space="preserve">questionário, teste de usuário, avaliação heurística, entrevista e protocolo de pensamento em voz alta (PAZ </w:t>
      </w:r>
      <w:r>
        <w:rPr>
          <w:rFonts w:ascii="Times New Roman" w:hAnsi="Times New Roman"/>
          <w:i/>
          <w:color w:val="000000"/>
          <w:sz w:val="24"/>
          <w:szCs w:val="24"/>
        </w:rPr>
        <w:t>et al.</w:t>
      </w:r>
      <w:r>
        <w:rPr>
          <w:rFonts w:ascii="Times New Roman" w:hAnsi="Times New Roman"/>
          <w:color w:val="000000"/>
          <w:sz w:val="24"/>
          <w:szCs w:val="24"/>
        </w:rPr>
        <w:t>, 2016).</w:t>
      </w:r>
      <w:r>
        <w:rPr>
          <w:rFonts w:ascii="Times New Roman" w:hAnsi="Times New Roman"/>
          <w:color w:val="FF0000"/>
          <w:sz w:val="24"/>
          <w:szCs w:val="24"/>
        </w:rPr>
        <w:t xml:space="preserve"> </w:t>
      </w:r>
    </w:p>
    <w:p w14:paraId="238BF0F4"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ab/>
        <w:t xml:space="preserve">Alguns estudos abordaram o desenvolvimento de novos produtos e métodos para avaliar a acessibilidade e usabilidade, os mesmos </w:t>
      </w:r>
      <w:r>
        <w:rPr>
          <w:rFonts w:ascii="Times New Roman" w:hAnsi="Times New Roman"/>
          <w:sz w:val="24"/>
          <w:szCs w:val="24"/>
        </w:rPr>
        <w:t>se encontram descritos no Quadro 10.</w:t>
      </w:r>
    </w:p>
    <w:p w14:paraId="4AA777A3"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lastRenderedPageBreak/>
        <w:t>Ao examinar o número de problemas apontados em cada método de avaliação, constatou-se a importância de se examinar um cenário com mais de um método. Verificou-se que ao executar mais de um teste em cenário específico au</w:t>
      </w:r>
      <w:r>
        <w:rPr>
          <w:rFonts w:ascii="Times New Roman" w:hAnsi="Times New Roman"/>
          <w:sz w:val="24"/>
          <w:szCs w:val="24"/>
        </w:rPr>
        <w:t>menta-se a confiança do testes de usabilidade. Experimentos verificaram que cenários em que apenas um teste de usabilidade foi aplicado teriam como produto redução de 19% a 25% na quantidade de problemas de usabilidade identificados (BROWN; SHARPLES; HARDI</w:t>
      </w:r>
      <w:r>
        <w:rPr>
          <w:rFonts w:ascii="Times New Roman" w:hAnsi="Times New Roman"/>
          <w:sz w:val="24"/>
          <w:szCs w:val="24"/>
        </w:rPr>
        <w:t>NG, 2013).</w:t>
      </w:r>
    </w:p>
    <w:p w14:paraId="15A58E7F"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Finalizando as respostas na Questão 3, apresenta-se as limitações das ferramentas através do Quadro 11.</w:t>
      </w:r>
    </w:p>
    <w:p w14:paraId="0B584F4B" w14:textId="77777777" w:rsidR="00277320" w:rsidRDefault="005A5A69">
      <w:pPr>
        <w:spacing w:after="120" w:line="360" w:lineRule="auto"/>
        <w:rPr>
          <w:rFonts w:ascii="Times New Roman" w:hAnsi="Times New Roman"/>
          <w:b/>
          <w:color w:val="000000"/>
          <w:sz w:val="24"/>
          <w:szCs w:val="24"/>
        </w:rPr>
      </w:pPr>
      <w:r>
        <w:rPr>
          <w:rFonts w:ascii="Times New Roman" w:hAnsi="Times New Roman"/>
          <w:b/>
          <w:sz w:val="24"/>
          <w:szCs w:val="24"/>
        </w:rPr>
        <w:t>QUESTÃO</w:t>
      </w:r>
      <w:r>
        <w:rPr>
          <w:rFonts w:ascii="Times New Roman" w:hAnsi="Times New Roman"/>
          <w:b/>
          <w:color w:val="000000"/>
          <w:sz w:val="24"/>
          <w:szCs w:val="24"/>
        </w:rPr>
        <w:t xml:space="preserve"> 3 - Há registros sobre os benefícios da aplicação de acessibili</w:t>
      </w:r>
      <w:bookmarkStart w:id="14" w:name="_GoBack"/>
      <w:bookmarkEnd w:id="14"/>
      <w:r>
        <w:rPr>
          <w:rFonts w:ascii="Times New Roman" w:hAnsi="Times New Roman"/>
          <w:b/>
          <w:color w:val="000000"/>
          <w:sz w:val="24"/>
          <w:szCs w:val="24"/>
        </w:rPr>
        <w:t>dade e usabilidade? São apontadas formas de medição desses atributos?</w:t>
      </w:r>
    </w:p>
    <w:p w14:paraId="55E6A9B7"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 xml:space="preserve">Há registros apontando melhorias em software, porém não são especificadas quais são elas, no entanto, foram apresentados estudos voltados para problemáticas específica, como por exemplo, a dificuldade de leitura devido ao baixo letramento. </w:t>
      </w:r>
    </w:p>
    <w:p w14:paraId="0D09B789" w14:textId="77777777" w:rsidR="00277320" w:rsidRDefault="005A5A69">
      <w:pPr>
        <w:spacing w:after="120" w:line="360" w:lineRule="auto"/>
        <w:ind w:firstLine="720"/>
        <w:jc w:val="both"/>
        <w:rPr>
          <w:rFonts w:ascii="Times New Roman" w:hAnsi="Times New Roman"/>
          <w:color w:val="000000"/>
          <w:sz w:val="24"/>
          <w:szCs w:val="24"/>
        </w:rPr>
      </w:pPr>
      <w:r>
        <w:rPr>
          <w:rFonts w:ascii="Times New Roman" w:hAnsi="Times New Roman"/>
          <w:sz w:val="24"/>
          <w:szCs w:val="24"/>
        </w:rPr>
        <w:t>Em relação as f</w:t>
      </w:r>
      <w:r>
        <w:rPr>
          <w:rFonts w:ascii="Times New Roman" w:hAnsi="Times New Roman"/>
          <w:sz w:val="24"/>
          <w:szCs w:val="24"/>
        </w:rPr>
        <w:t xml:space="preserve">ormas de medição da usabilidade e da acessibilidade, dois estudos, Camenar </w:t>
      </w:r>
      <w:r>
        <w:rPr>
          <w:rFonts w:ascii="Times New Roman" w:hAnsi="Times New Roman"/>
          <w:i/>
          <w:sz w:val="24"/>
          <w:szCs w:val="24"/>
        </w:rPr>
        <w:t>et al.</w:t>
      </w:r>
      <w:r>
        <w:rPr>
          <w:rFonts w:ascii="Times New Roman" w:hAnsi="Times New Roman"/>
          <w:sz w:val="24"/>
          <w:szCs w:val="24"/>
        </w:rPr>
        <w:t xml:space="preserve"> (2015) e Dias </w:t>
      </w:r>
      <w:r>
        <w:rPr>
          <w:rFonts w:ascii="Times New Roman" w:hAnsi="Times New Roman"/>
          <w:i/>
          <w:sz w:val="24"/>
          <w:szCs w:val="24"/>
        </w:rPr>
        <w:t>et al.</w:t>
      </w:r>
      <w:r>
        <w:rPr>
          <w:rFonts w:ascii="Times New Roman" w:hAnsi="Times New Roman"/>
          <w:sz w:val="24"/>
          <w:szCs w:val="24"/>
        </w:rPr>
        <w:t xml:space="preserve"> (2014), apontam formas de medição do quanto atributos de usabilidade ou acessibilidade são aplicados a um sistema contudo nenhum deles é específico no do</w:t>
      </w:r>
      <w:r>
        <w:rPr>
          <w:rFonts w:ascii="Times New Roman" w:hAnsi="Times New Roman"/>
          <w:sz w:val="24"/>
          <w:szCs w:val="24"/>
        </w:rPr>
        <w:t xml:space="preserve">mínio agrícola. Camenar </w:t>
      </w:r>
      <w:r>
        <w:rPr>
          <w:rFonts w:ascii="Times New Roman" w:hAnsi="Times New Roman"/>
          <w:i/>
          <w:sz w:val="24"/>
          <w:szCs w:val="24"/>
        </w:rPr>
        <w:t>et al.</w:t>
      </w:r>
      <w:r>
        <w:rPr>
          <w:rFonts w:ascii="Times New Roman" w:hAnsi="Times New Roman"/>
          <w:sz w:val="24"/>
          <w:szCs w:val="24"/>
        </w:rPr>
        <w:t xml:space="preserve">(2015) gera </w:t>
      </w:r>
      <w:r>
        <w:rPr>
          <w:rFonts w:ascii="Times New Roman" w:hAnsi="Times New Roman"/>
          <w:i/>
          <w:sz w:val="24"/>
          <w:szCs w:val="24"/>
        </w:rPr>
        <w:t>ranking</w:t>
      </w:r>
      <w:r>
        <w:rPr>
          <w:rFonts w:ascii="Times New Roman" w:hAnsi="Times New Roman"/>
          <w:sz w:val="24"/>
          <w:szCs w:val="24"/>
        </w:rPr>
        <w:t xml:space="preserve"> de problemáticas</w:t>
      </w:r>
      <w:r>
        <w:rPr>
          <w:rFonts w:ascii="Times New Roman" w:hAnsi="Times New Roman"/>
          <w:color w:val="000000"/>
          <w:sz w:val="24"/>
          <w:szCs w:val="24"/>
        </w:rPr>
        <w:t xml:space="preserve"> de acessibilidade baseando-se nos benefícios que a correção das mesmas traria ao sistema. Dias et. al., (2014) desenvolve questionário para avaliar usabilidade e acessibilidade de sistemas </w:t>
      </w:r>
      <w:r>
        <w:rPr>
          <w:rFonts w:ascii="Times New Roman" w:hAnsi="Times New Roman"/>
          <w:color w:val="000000"/>
          <w:sz w:val="24"/>
          <w:szCs w:val="24"/>
        </w:rPr>
        <w:t>web a fim de apoiar a medição do esforço necessário para que um sistema seja melhorado</w:t>
      </w:r>
    </w:p>
    <w:p w14:paraId="48D2C561" w14:textId="77777777" w:rsidR="00277320" w:rsidRDefault="005A5A69">
      <w:pPr>
        <w:spacing w:after="120" w:line="360" w:lineRule="auto"/>
        <w:rPr>
          <w:rFonts w:ascii="Times New Roman" w:hAnsi="Times New Roman"/>
          <w:b/>
          <w:bCs/>
          <w:sz w:val="24"/>
          <w:szCs w:val="24"/>
        </w:rPr>
      </w:pPr>
      <w:r>
        <w:rPr>
          <w:rFonts w:ascii="Times New Roman" w:hAnsi="Times New Roman"/>
          <w:b/>
          <w:bCs/>
          <w:sz w:val="24"/>
          <w:szCs w:val="24"/>
        </w:rPr>
        <w:t>6. RESULTADOS</w:t>
      </w:r>
    </w:p>
    <w:p w14:paraId="58EB066F" w14:textId="77777777" w:rsidR="00277320" w:rsidRDefault="005A5A69">
      <w:pPr>
        <w:spacing w:after="120" w:line="360" w:lineRule="auto"/>
        <w:rPr>
          <w:rStyle w:val="Refdecomentrio"/>
          <w:rFonts w:ascii="Times New Roman" w:hAnsi="Times New Roman"/>
          <w:sz w:val="24"/>
          <w:szCs w:val="24"/>
        </w:rPr>
      </w:pPr>
      <w:r>
        <w:rPr>
          <w:rFonts w:ascii="Times New Roman" w:hAnsi="Times New Roman"/>
          <w:sz w:val="24"/>
          <w:szCs w:val="24"/>
        </w:rPr>
        <w:tab/>
        <w:t>Dentre</w:t>
      </w:r>
      <w:r>
        <w:rPr>
          <w:rFonts w:ascii="Times New Roman" w:hAnsi="Times New Roman"/>
          <w:sz w:val="24"/>
          <w:szCs w:val="24"/>
        </w:rPr>
        <w:t xml:space="preserve"> estudos resultantes 62% foram provenientes de conferências (Figura 4). </w:t>
      </w:r>
      <w:r>
        <w:rPr>
          <w:rStyle w:val="Refdecomentrio"/>
          <w:rFonts w:ascii="Times New Roman" w:hAnsi="Times New Roman"/>
          <w:sz w:val="24"/>
          <w:szCs w:val="24"/>
        </w:rPr>
        <w:t xml:space="preserve"> O total de estudos selecionados foi de 28, desses 8 foram provenientes da área agrícola, mostrando a necessidade de mais pesquisas. Essas 8 pesquisas divergem em relação aos tipos de usuário abordado, foram citados por exemplo agricultores, estudantes de </w:t>
      </w:r>
      <w:r>
        <w:rPr>
          <w:rStyle w:val="Refdecomentrio"/>
          <w:rFonts w:ascii="Times New Roman" w:hAnsi="Times New Roman"/>
          <w:sz w:val="24"/>
          <w:szCs w:val="24"/>
        </w:rPr>
        <w:t xml:space="preserve">zonas rurais, turistas rurais, entre outros. </w:t>
      </w:r>
    </w:p>
    <w:p w14:paraId="4B62B541" w14:textId="77777777" w:rsidR="00277320" w:rsidRDefault="005A5A69">
      <w:pPr>
        <w:spacing w:line="360" w:lineRule="auto"/>
        <w:jc w:val="both"/>
        <w:rPr>
          <w:rFonts w:ascii="Times New Roman" w:hAnsi="Times New Roman"/>
          <w:sz w:val="24"/>
          <w:szCs w:val="24"/>
        </w:rPr>
      </w:pPr>
      <w:r>
        <w:rPr>
          <w:rFonts w:ascii="Times New Roman" w:hAnsi="Times New Roman"/>
          <w:sz w:val="24"/>
          <w:szCs w:val="24"/>
        </w:rPr>
        <w:tab/>
        <w:t>A revisão sistemática permitiu o levantamento de algumas dificuldades dos usuários. Inferiu-se que as razões mais comuns para falhas ocorrem por problemas de visibilidade da interface. Dentre dificuldades gene</w:t>
      </w:r>
      <w:r>
        <w:rPr>
          <w:rFonts w:ascii="Times New Roman" w:hAnsi="Times New Roman"/>
          <w:sz w:val="24"/>
          <w:szCs w:val="24"/>
        </w:rPr>
        <w:t xml:space="preserve">ralizadas nos sistemas tem-se como exemplo interfaces de aparência complexa, ausência de usabilidade nos dados que </w:t>
      </w:r>
      <w:r>
        <w:rPr>
          <w:rFonts w:ascii="Times New Roman" w:hAnsi="Times New Roman"/>
          <w:sz w:val="24"/>
          <w:szCs w:val="24"/>
        </w:rPr>
        <w:lastRenderedPageBreak/>
        <w:t>compõe a interface, informações apresentadas de forma não consolidada,  estruturas de navegação não lineares, falhas de tradução e inadequaçã</w:t>
      </w:r>
      <w:r>
        <w:rPr>
          <w:rFonts w:ascii="Times New Roman" w:hAnsi="Times New Roman"/>
          <w:sz w:val="24"/>
          <w:szCs w:val="24"/>
        </w:rPr>
        <w:t xml:space="preserve">o e inconsistência entre os termos utilizados no software e na documentação. </w:t>
      </w:r>
    </w:p>
    <w:p w14:paraId="24D04BCB" w14:textId="77777777" w:rsidR="00277320" w:rsidRDefault="005A5A69">
      <w:pPr>
        <w:spacing w:line="360" w:lineRule="auto"/>
        <w:jc w:val="both"/>
        <w:rPr>
          <w:rStyle w:val="Refdecomentrio"/>
          <w:rFonts w:ascii="Times New Roman" w:eastAsia="Tahoma" w:hAnsi="Times New Roman"/>
          <w:color w:val="000000"/>
          <w:sz w:val="24"/>
          <w:szCs w:val="24"/>
        </w:rPr>
      </w:pPr>
      <w:r>
        <w:rPr>
          <w:rFonts w:ascii="Times New Roman" w:hAnsi="Times New Roman"/>
          <w:sz w:val="24"/>
          <w:szCs w:val="24"/>
        </w:rPr>
        <w:tab/>
      </w:r>
      <w:r>
        <w:rPr>
          <w:rFonts w:ascii="Times New Roman" w:hAnsi="Times New Roman"/>
          <w:sz w:val="24"/>
          <w:szCs w:val="24"/>
        </w:rPr>
        <w:t>Testes realizados especificamente com agricultores mostraram que os mesmos encontraram problemas para retornar a página inicial do sistema quando o link se encontrava em um logotipo , além disso os agricultores mostraram almejar que o botão de fazer e desf</w:t>
      </w:r>
      <w:r>
        <w:rPr>
          <w:rFonts w:ascii="Times New Roman" w:hAnsi="Times New Roman"/>
          <w:sz w:val="24"/>
          <w:szCs w:val="24"/>
        </w:rPr>
        <w:t xml:space="preserve">azer uma ação se encontre no mesmo local do sistema. Na vertente agrícola qualquer dispositivo de entrada demanda maior esforço para ser utilizado, o teclado, por exemplo, é considerado um empecilho o que faz das telas </w:t>
      </w:r>
      <w:r>
        <w:rPr>
          <w:rFonts w:ascii="Times New Roman" w:hAnsi="Times New Roman"/>
          <w:i/>
          <w:sz w:val="24"/>
          <w:szCs w:val="24"/>
        </w:rPr>
        <w:t>Touch Screen</w:t>
      </w:r>
      <w:r>
        <w:rPr>
          <w:rFonts w:ascii="Times New Roman" w:hAnsi="Times New Roman"/>
          <w:sz w:val="24"/>
          <w:szCs w:val="24"/>
        </w:rPr>
        <w:t xml:space="preserve"> uma alternativa par a pr</w:t>
      </w:r>
      <w:r>
        <w:rPr>
          <w:rFonts w:ascii="Times New Roman" w:hAnsi="Times New Roman"/>
          <w:sz w:val="24"/>
          <w:szCs w:val="24"/>
        </w:rPr>
        <w:t xml:space="preserve">oblemática. Sobre a infraestrutura aborda-se o custo da internet e da largura de banda. </w:t>
      </w:r>
      <w:r>
        <w:rPr>
          <w:rFonts w:ascii="Times New Roman" w:eastAsia="Tahoma" w:hAnsi="Times New Roman"/>
          <w:color w:val="000000"/>
          <w:sz w:val="24"/>
          <w:szCs w:val="24"/>
        </w:rPr>
        <w:t>Como dispositivos de acesso foram apontados dispositivos móveis e foi mencionado o uso de sistemas web</w:t>
      </w:r>
      <w:r>
        <w:rPr>
          <w:rStyle w:val="Refdecomentrio"/>
          <w:rFonts w:ascii="Times New Roman" w:eastAsia="Tahoma" w:hAnsi="Times New Roman"/>
          <w:color w:val="000000"/>
          <w:sz w:val="24"/>
          <w:szCs w:val="24"/>
        </w:rPr>
        <w:t>.</w:t>
      </w:r>
    </w:p>
    <w:p w14:paraId="65F861AB" w14:textId="77777777" w:rsidR="00277320" w:rsidRDefault="005A5A69">
      <w:pPr>
        <w:spacing w:after="120" w:line="360" w:lineRule="auto"/>
        <w:jc w:val="both"/>
        <w:rPr>
          <w:rStyle w:val="Refdecomentrio"/>
          <w:rFonts w:ascii="Times New Roman" w:hAnsi="Times New Roman"/>
          <w:color w:val="000000"/>
          <w:sz w:val="24"/>
          <w:szCs w:val="24"/>
        </w:rPr>
      </w:pPr>
      <w:r>
        <w:rPr>
          <w:rStyle w:val="Refdecomentrio"/>
          <w:rFonts w:ascii="Times New Roman" w:hAnsi="Times New Roman"/>
          <w:color w:val="000000"/>
          <w:sz w:val="24"/>
          <w:szCs w:val="24"/>
        </w:rPr>
        <w:tab/>
        <w:t xml:space="preserve">Dentre as iniciativas para prover usabilidade e acessibilidade </w:t>
      </w:r>
      <w:r>
        <w:rPr>
          <w:rStyle w:val="Refdecomentrio"/>
          <w:rFonts w:ascii="Times New Roman" w:hAnsi="Times New Roman"/>
          <w:color w:val="000000"/>
          <w:sz w:val="24"/>
          <w:szCs w:val="24"/>
        </w:rPr>
        <w:t>foram apontadas as recomendações da WCAG, as Heurísticas de Nielsen, as diretrizes da UAAG,</w:t>
      </w:r>
      <w:bookmarkStart w:id="15" w:name="is"/>
      <w:bookmarkEnd w:id="15"/>
      <w:r>
        <w:rPr>
          <w:rStyle w:val="Refdecomentrio"/>
          <w:rFonts w:ascii="Times New Roman" w:hAnsi="Times New Roman"/>
          <w:color w:val="000000"/>
          <w:sz w:val="24"/>
          <w:szCs w:val="24"/>
        </w:rPr>
        <w:t xml:space="preserve"> </w:t>
      </w:r>
      <w:r>
        <w:rPr>
          <w:rFonts w:ascii="Times New Roman" w:hAnsi="Times New Roman"/>
          <w:color w:val="000000"/>
          <w:sz w:val="24"/>
          <w:szCs w:val="24"/>
        </w:rPr>
        <w:t>User Agent Accessibility Guidelines,</w:t>
      </w:r>
      <w:r>
        <w:rPr>
          <w:rStyle w:val="Refdecomentrio"/>
          <w:rFonts w:ascii="Times New Roman" w:hAnsi="Times New Roman"/>
          <w:color w:val="000000"/>
          <w:sz w:val="24"/>
          <w:szCs w:val="24"/>
        </w:rPr>
        <w:t xml:space="preserve"> e o Processo de Avaliação Prática da informação Geográfica. Os testes de acessibilidade mais citados são os automatizados, test</w:t>
      </w:r>
      <w:r>
        <w:rPr>
          <w:rStyle w:val="Refdecomentrio"/>
          <w:rFonts w:ascii="Times New Roman" w:hAnsi="Times New Roman"/>
          <w:color w:val="000000"/>
          <w:sz w:val="24"/>
          <w:szCs w:val="24"/>
        </w:rPr>
        <w:t xml:space="preserve">es de usuários e testes de especialistas. Em relação a usabilidade aponta-se os questionários, teste de usuário, avaliação heurística, entrevista e protocolo de pensamento em voz alta. Recomenda-se aliar o uso de testes manuais e automáticos. </w:t>
      </w:r>
    </w:p>
    <w:p w14:paraId="04C7BC6F"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ab/>
        <w:t>Para mensur</w:t>
      </w:r>
      <w:r>
        <w:rPr>
          <w:rFonts w:ascii="Times New Roman" w:hAnsi="Times New Roman"/>
          <w:sz w:val="24"/>
          <w:szCs w:val="24"/>
        </w:rPr>
        <w:t>ar a usabilidade e acessibilidade houve iniciativas voltadas a gerar ranking das problemáticas com base no benefício que a correção das mesmas traria ao sistema, também foi abordado o esforço de correção. Dentre as limitações das ferramentas tem-se a natur</w:t>
      </w:r>
      <w:r>
        <w:rPr>
          <w:rFonts w:ascii="Times New Roman" w:hAnsi="Times New Roman"/>
          <w:sz w:val="24"/>
          <w:szCs w:val="24"/>
        </w:rPr>
        <w:t>eza qualitativa dos testes, a mensuração do quanto os atributos de usabilidade e acessibilidade são aplicados aos sistemas, a impossibilidade de identificar problemas sérios dos triviais e o fato de avaliações heurísticas não serem adequadas para avaliar i</w:t>
      </w:r>
      <w:r>
        <w:rPr>
          <w:rFonts w:ascii="Times New Roman" w:hAnsi="Times New Roman"/>
          <w:sz w:val="24"/>
          <w:szCs w:val="24"/>
        </w:rPr>
        <w:t>nformações geográficas.</w:t>
      </w:r>
    </w:p>
    <w:p w14:paraId="7D94A398" w14:textId="77777777" w:rsidR="00277320" w:rsidRDefault="005A5A69">
      <w:pPr>
        <w:spacing w:after="120" w:line="360" w:lineRule="auto"/>
        <w:rPr>
          <w:rFonts w:ascii="Times New Roman" w:hAnsi="Times New Roman"/>
          <w:b/>
          <w:bCs/>
          <w:sz w:val="24"/>
          <w:szCs w:val="24"/>
        </w:rPr>
      </w:pPr>
      <w:r>
        <w:rPr>
          <w:rFonts w:ascii="Times New Roman" w:hAnsi="Times New Roman"/>
          <w:b/>
          <w:bCs/>
          <w:sz w:val="24"/>
          <w:szCs w:val="24"/>
        </w:rPr>
        <w:t xml:space="preserve">6.1 </w:t>
      </w:r>
      <w:bookmarkStart w:id="16" w:name="__Fieldmark__8414_1554876130"/>
      <w:r>
        <w:rPr>
          <w:rFonts w:ascii="Times New Roman" w:hAnsi="Times New Roman"/>
          <w:b/>
          <w:bCs/>
          <w:sz w:val="24"/>
          <w:szCs w:val="24"/>
        </w:rPr>
        <w:t>AMEAÇAS A VALIDAÇÃO DA REVISÃO</w:t>
      </w:r>
    </w:p>
    <w:p w14:paraId="4A55040A" w14:textId="77777777" w:rsidR="00277320" w:rsidRDefault="005A5A69">
      <w:pPr>
        <w:spacing w:after="120" w:line="360" w:lineRule="auto"/>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As principais ameaças identificadas para a validade deste estudo de revisão sistemática são especificadas a seguir:</w:t>
      </w:r>
    </w:p>
    <w:p w14:paraId="3A88DD5B"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 xml:space="preserve">Resultados de publicação: </w:t>
      </w:r>
      <w:r>
        <w:rPr>
          <w:rFonts w:ascii="Times New Roman" w:hAnsi="Times New Roman"/>
          <w:sz w:val="24"/>
          <w:szCs w:val="24"/>
        </w:rPr>
        <w:t xml:space="preserve">refere-se ao fato de que resultados positivos são </w:t>
      </w:r>
      <w:r>
        <w:rPr>
          <w:rFonts w:ascii="Times New Roman" w:hAnsi="Times New Roman"/>
          <w:sz w:val="24"/>
          <w:szCs w:val="24"/>
        </w:rPr>
        <w:t>mais prováveis de serem publicados que os negativos. Os resultados negativos levam mais tempo a serem publicados ou são citados em publicação de menor extensão</w:t>
      </w:r>
      <w:r>
        <w:rPr>
          <w:rFonts w:ascii="Times New Roman" w:hAnsi="Times New Roman"/>
          <w:b/>
          <w:bCs/>
          <w:color w:val="FF0000"/>
          <w:sz w:val="24"/>
          <w:szCs w:val="24"/>
        </w:rPr>
        <w:t xml:space="preserve"> </w:t>
      </w:r>
      <w:r>
        <w:rPr>
          <w:rFonts w:ascii="Times New Roman" w:hAnsi="Times New Roman"/>
          <w:sz w:val="24"/>
          <w:szCs w:val="24"/>
        </w:rPr>
        <w:t xml:space="preserve">(KEELE, </w:t>
      </w:r>
      <w:r>
        <w:rPr>
          <w:rFonts w:ascii="Times New Roman" w:hAnsi="Times New Roman"/>
          <w:sz w:val="24"/>
          <w:szCs w:val="24"/>
        </w:rPr>
        <w:lastRenderedPageBreak/>
        <w:t xml:space="preserve">2007). Para amenizar essa problemática as questões de pesquisa foram definidas com base </w:t>
      </w:r>
      <w:r>
        <w:rPr>
          <w:rFonts w:ascii="Times New Roman" w:hAnsi="Times New Roman"/>
          <w:sz w:val="24"/>
          <w:szCs w:val="24"/>
        </w:rPr>
        <w:t>em outros estudos da área, contudo a pesquisa vigente pode ter sido afetada pelo fato de que foram considerados apenas estudos publicados em revistas e congressos.</w:t>
      </w:r>
    </w:p>
    <w:p w14:paraId="2FA0D137"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 xml:space="preserve">Ausência de estudos primários importantes:  </w:t>
      </w:r>
      <w:r>
        <w:rPr>
          <w:rFonts w:ascii="Times New Roman" w:hAnsi="Times New Roman"/>
          <w:sz w:val="24"/>
          <w:szCs w:val="24"/>
        </w:rPr>
        <w:t>apesar das medidas planejadas para captar os es</w:t>
      </w:r>
      <w:r>
        <w:rPr>
          <w:rFonts w:ascii="Times New Roman" w:hAnsi="Times New Roman"/>
          <w:sz w:val="24"/>
          <w:szCs w:val="24"/>
        </w:rPr>
        <w:t xml:space="preserve">tudos mais relevantes, é possível que estudos primários hajam sido perdidos. A fim de amenizar ameaças a busca de estudos foi aplicada sobre os estudos apontados na Seção de Referências dos 28 estudos resultantes da revisão sistemática. </w:t>
      </w:r>
    </w:p>
    <w:p w14:paraId="4786E6B3"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w:t>
      </w:r>
      <w:r>
        <w:rPr>
          <w:rFonts w:ascii="Times New Roman" w:hAnsi="Times New Roman"/>
          <w:i/>
          <w:iCs/>
          <w:sz w:val="24"/>
          <w:szCs w:val="24"/>
        </w:rPr>
        <w:t>Seleção de estudo</w:t>
      </w:r>
      <w:r>
        <w:rPr>
          <w:rFonts w:ascii="Times New Roman" w:hAnsi="Times New Roman"/>
          <w:i/>
          <w:iCs/>
          <w:sz w:val="24"/>
          <w:szCs w:val="24"/>
        </w:rPr>
        <w:t>s primários:</w:t>
      </w:r>
      <w:r>
        <w:rPr>
          <w:rFonts w:ascii="Times New Roman" w:hAnsi="Times New Roman"/>
          <w:sz w:val="24"/>
          <w:szCs w:val="24"/>
        </w:rPr>
        <w:t xml:space="preserve">  a fim de garantir a eficácia na seleção dos estudos foi elaborado o documento Protocolo de Revisão através do qual foram determinadas as diretrizes para execução da revisão sistemática, Apesar disso, pode haver ocorrido falhas na primeira fas</w:t>
      </w:r>
      <w:r>
        <w:rPr>
          <w:rFonts w:ascii="Times New Roman" w:hAnsi="Times New Roman"/>
          <w:sz w:val="24"/>
          <w:szCs w:val="24"/>
        </w:rPr>
        <w:t>e devido a falta de informação no título, resumo ou palavras-chave dos estudos.</w:t>
      </w:r>
    </w:p>
    <w:p w14:paraId="1D4D31F4" w14:textId="77777777" w:rsidR="00277320" w:rsidRDefault="005A5A69">
      <w:pPr>
        <w:spacing w:after="120" w:line="360" w:lineRule="auto"/>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i/>
          <w:iCs/>
          <w:sz w:val="24"/>
          <w:szCs w:val="24"/>
        </w:rPr>
        <w:t>Imprecisão na extração de dados e Classificação incorreta</w:t>
      </w:r>
      <w:bookmarkEnd w:id="16"/>
      <w:r>
        <w:rPr>
          <w:rFonts w:ascii="Times New Roman" w:hAnsi="Times New Roman"/>
          <w:sz w:val="24"/>
          <w:szCs w:val="24"/>
        </w:rPr>
        <w:t>: refere-se a forma com que os dados foram extraídos para responder as perguntas. Pode haver ocorrido falhas nessa et</w:t>
      </w:r>
      <w:r>
        <w:rPr>
          <w:rFonts w:ascii="Times New Roman" w:hAnsi="Times New Roman"/>
          <w:sz w:val="24"/>
          <w:szCs w:val="24"/>
        </w:rPr>
        <w:t>apa porque nem todas as informações são de enquadramento óbvio nas questões.</w:t>
      </w:r>
    </w:p>
    <w:p w14:paraId="358217B6" w14:textId="77777777" w:rsidR="00277320" w:rsidRDefault="005A5A69">
      <w:pPr>
        <w:spacing w:after="120" w:line="360" w:lineRule="auto"/>
        <w:jc w:val="both"/>
        <w:rPr>
          <w:rFonts w:ascii="Times New Roman" w:hAnsi="Times New Roman"/>
          <w:b/>
          <w:bCs/>
          <w:sz w:val="24"/>
          <w:szCs w:val="24"/>
        </w:rPr>
      </w:pPr>
      <w:r>
        <w:rPr>
          <w:rFonts w:ascii="Times New Roman" w:hAnsi="Times New Roman"/>
          <w:b/>
          <w:bCs/>
          <w:sz w:val="24"/>
          <w:szCs w:val="24"/>
        </w:rPr>
        <w:t>7. CONCLUSÕES E TRABALHOS FUTUROS</w:t>
      </w:r>
    </w:p>
    <w:p w14:paraId="5AD47230" w14:textId="77777777" w:rsidR="00277320" w:rsidRDefault="005A5A69">
      <w:pPr>
        <w:spacing w:after="120" w:line="360" w:lineRule="auto"/>
        <w:jc w:val="both"/>
        <w:rPr>
          <w:rFonts w:ascii="Times New Roman" w:hAnsi="Times New Roman"/>
          <w:sz w:val="24"/>
          <w:szCs w:val="24"/>
        </w:rPr>
      </w:pPr>
      <w:r>
        <w:rPr>
          <w:rFonts w:ascii="Times New Roman" w:hAnsi="Times New Roman"/>
          <w:b/>
          <w:bCs/>
          <w:sz w:val="24"/>
          <w:szCs w:val="24"/>
        </w:rPr>
        <w:tab/>
      </w:r>
      <w:r>
        <w:rPr>
          <w:rFonts w:ascii="Times New Roman" w:hAnsi="Times New Roman"/>
          <w:sz w:val="24"/>
          <w:szCs w:val="24"/>
        </w:rPr>
        <w:t>Com os resultados da revisão sistemática identificou-se a necessidade de construção de métodos para avaliação e aplicação de usabilidade e acess</w:t>
      </w:r>
      <w:r>
        <w:rPr>
          <w:rFonts w:ascii="Times New Roman" w:hAnsi="Times New Roman"/>
          <w:sz w:val="24"/>
          <w:szCs w:val="24"/>
        </w:rPr>
        <w:t>ibilidade em softwares agrícolas.  Isso devido a escassez tanto dos estudos na área quanto da identificação das dificuldades desses usuários.</w:t>
      </w:r>
    </w:p>
    <w:p w14:paraId="232D89CF" w14:textId="77777777" w:rsidR="00277320" w:rsidRDefault="005A5A69">
      <w:pPr>
        <w:spacing w:after="120" w:line="360" w:lineRule="auto"/>
        <w:ind w:firstLine="720"/>
        <w:jc w:val="both"/>
        <w:rPr>
          <w:rFonts w:ascii="Times New Roman" w:hAnsi="Times New Roman"/>
          <w:sz w:val="24"/>
          <w:szCs w:val="24"/>
        </w:rPr>
      </w:pPr>
      <w:r>
        <w:rPr>
          <w:rFonts w:ascii="Times New Roman" w:hAnsi="Times New Roman"/>
          <w:sz w:val="24"/>
          <w:szCs w:val="24"/>
        </w:rPr>
        <w:t>Além disso, notou-se que os estudos, independente de haverem sido realizados para a área agrícola, citavam problem</w:t>
      </w:r>
      <w:r>
        <w:rPr>
          <w:rFonts w:ascii="Times New Roman" w:hAnsi="Times New Roman"/>
          <w:sz w:val="24"/>
          <w:szCs w:val="24"/>
        </w:rPr>
        <w:t>áticas, mas raramente apontavam as formas de solução, formas de medição qualitativas e o impacto que as correções poderiam trazer para o sistema. A partir desses apontamentos, propõe-se como trabalho futuro a análise de usabilidade e acessibilidade do apli</w:t>
      </w:r>
      <w:r>
        <w:rPr>
          <w:rFonts w:ascii="Times New Roman" w:hAnsi="Times New Roman"/>
          <w:sz w:val="24"/>
          <w:szCs w:val="24"/>
        </w:rPr>
        <w:t xml:space="preserve">cativo SICAR a fim de verificar se o cenário produzido pelos proprietários de imóveis rurais brasileiros é semelhante ao apontado na presente revisão sistemática </w:t>
      </w:r>
    </w:p>
    <w:p w14:paraId="250C9308" w14:textId="77777777" w:rsidR="00277320" w:rsidRDefault="00277320">
      <w:pPr>
        <w:pStyle w:val="PargrafodaLista"/>
        <w:spacing w:after="120" w:line="360" w:lineRule="auto"/>
        <w:ind w:left="0"/>
        <w:jc w:val="both"/>
      </w:pPr>
    </w:p>
    <w:sectPr w:rsidR="00277320">
      <w:headerReference w:type="default" r:id="rId9"/>
      <w:pgSz w:w="11906" w:h="16838"/>
      <w:pgMar w:top="1667" w:right="1698" w:bottom="1134" w:left="1701" w:header="1134" w:footer="0" w:gutter="0"/>
      <w:cols w:space="720"/>
      <w:formProt w:val="0"/>
      <w:docGrid w:linePitch="312" w:charSpace="-204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snasser" w:date="2017-02-06T22:13:00Z" w:initials="s">
    <w:p w14:paraId="23BB6A91" w14:textId="77777777" w:rsidR="00277320" w:rsidRDefault="005A5A69">
      <w:r>
        <w:t xml:space="preserve">Acho que </w:t>
      </w:r>
      <w:r>
        <w:t>ainda a frase precisa ser melhorada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3BB6A9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D1F71C" w14:textId="77777777" w:rsidR="005A5A69" w:rsidRDefault="005A5A69">
      <w:pPr>
        <w:spacing w:after="0" w:line="240" w:lineRule="auto"/>
      </w:pPr>
      <w:r>
        <w:separator/>
      </w:r>
    </w:p>
  </w:endnote>
  <w:endnote w:type="continuationSeparator" w:id="0">
    <w:p w14:paraId="160CB706" w14:textId="77777777" w:rsidR="005A5A69" w:rsidRDefault="005A5A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1"/>
    <w:family w:val="roman"/>
    <w:pitch w:val="default"/>
  </w:font>
  <w:font w:name="FreeSans">
    <w:panose1 w:val="00000000000000000000"/>
    <w:charset w:val="0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notTrueType/>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02"/>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D8160F" w14:textId="77777777" w:rsidR="005A5A69" w:rsidRDefault="005A5A69">
      <w:pPr>
        <w:spacing w:after="0" w:line="240" w:lineRule="auto"/>
      </w:pPr>
      <w:r>
        <w:separator/>
      </w:r>
    </w:p>
  </w:footnote>
  <w:footnote w:type="continuationSeparator" w:id="0">
    <w:p w14:paraId="66CFB376" w14:textId="77777777" w:rsidR="005A5A69" w:rsidRDefault="005A5A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230DF3" w14:textId="77777777" w:rsidR="00277320" w:rsidRDefault="005A5A69">
    <w:pPr>
      <w:pStyle w:val="Cabealho"/>
      <w:jc w:val="right"/>
    </w:pPr>
    <w:r>
      <w:softHyphen/>
    </w:r>
    <w:r>
      <w:fldChar w:fldCharType="begin"/>
    </w:r>
    <w:r>
      <w:instrText>PAGE</w:instrText>
    </w:r>
    <w:r>
      <w:fldChar w:fldCharType="separate"/>
    </w:r>
    <w:r w:rsidR="0020111B">
      <w:rPr>
        <w:noProof/>
      </w:rPr>
      <w:t>14</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277320"/>
    <w:rsid w:val="0020111B"/>
    <w:rsid w:val="00277320"/>
    <w:rsid w:val="005A5A6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806581"/>
  <w15:docId w15:val="{69B2BA44-CADF-4AB4-92A8-936CDF441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Calibri"/>
        <w:sz w:val="22"/>
        <w:szCs w:val="22"/>
        <w:lang w:val="pt-B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suppressAutoHyphens/>
      <w:spacing w:after="200"/>
    </w:pPr>
    <w:rPr>
      <w:color w:val="00000A"/>
    </w:rPr>
  </w:style>
  <w:style w:type="paragraph" w:styleId="Ttulo1">
    <w:name w:val="heading 1"/>
    <w:basedOn w:val="Heading"/>
    <w:pPr>
      <w:outlineLvl w:val="0"/>
    </w:pPr>
  </w:style>
  <w:style w:type="paragraph" w:styleId="Ttulo2">
    <w:name w:val="heading 2"/>
    <w:basedOn w:val="Heading"/>
    <w:pPr>
      <w:outlineLvl w:val="1"/>
    </w:pPr>
  </w:style>
  <w:style w:type="paragraph" w:styleId="Ttulo3">
    <w:name w:val="heading 3"/>
    <w:basedOn w:val="Heading"/>
    <w:pPr>
      <w:outlineLvl w:val="2"/>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InternetLink">
    <w:name w:val="Internet Link"/>
    <w:basedOn w:val="Fontepargpadro"/>
    <w:rPr>
      <w:color w:val="0000FF"/>
      <w:u w:val="single"/>
    </w:rPr>
  </w:style>
  <w:style w:type="character" w:customStyle="1" w:styleId="ListLabel1">
    <w:name w:val="ListLabel 1"/>
    <w:rPr>
      <w:rFonts w:cs="Courier New"/>
    </w:rPr>
  </w:style>
  <w:style w:type="character" w:customStyle="1" w:styleId="ListLabel2">
    <w:name w:val="ListLabel 2"/>
    <w:rPr>
      <w:rFonts w:cs="Symbol"/>
    </w:rPr>
  </w:style>
  <w:style w:type="character" w:customStyle="1" w:styleId="ListLabel3">
    <w:name w:val="ListLabel 3"/>
    <w:rPr>
      <w:rFonts w:cs="Courier New"/>
    </w:rPr>
  </w:style>
  <w:style w:type="character" w:customStyle="1" w:styleId="ListLabel4">
    <w:name w:val="ListLabel 4"/>
    <w:rPr>
      <w:rFonts w:cs="Wingdings"/>
    </w:rPr>
  </w:style>
  <w:style w:type="character" w:customStyle="1" w:styleId="ListLabel5">
    <w:name w:val="ListLabel 5"/>
    <w:rPr>
      <w:rFonts w:cs="Symbol"/>
    </w:rPr>
  </w:style>
  <w:style w:type="character" w:customStyle="1" w:styleId="ListLabel6">
    <w:name w:val="ListLabel 6"/>
    <w:rPr>
      <w:rFonts w:cs="Courier New"/>
    </w:rPr>
  </w:style>
  <w:style w:type="character" w:customStyle="1" w:styleId="ListLabel7">
    <w:name w:val="ListLabel 7"/>
    <w:rPr>
      <w:rFonts w:cs="Wingdings"/>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TextodecomentrioChar">
    <w:name w:val="Texto de comentário Char"/>
    <w:basedOn w:val="Fontepargpadro"/>
    <w:rPr>
      <w:color w:val="00000A"/>
      <w:sz w:val="20"/>
      <w:szCs w:val="20"/>
    </w:rPr>
  </w:style>
  <w:style w:type="character" w:styleId="Refdecomentrio">
    <w:name w:val="annotation reference"/>
    <w:rPr>
      <w:sz w:val="16"/>
      <w:szCs w:val="16"/>
    </w:rPr>
  </w:style>
  <w:style w:type="character" w:customStyle="1" w:styleId="TextodebaloChar">
    <w:name w:val="Texto de balão Char"/>
    <w:basedOn w:val="Fontepargpadro"/>
    <w:rPr>
      <w:rFonts w:ascii="Tahoma" w:hAnsi="Tahoma" w:cs="Tahoma"/>
      <w:color w:val="00000A"/>
      <w:sz w:val="16"/>
      <w:szCs w:val="16"/>
    </w:rPr>
  </w:style>
  <w:style w:type="character" w:customStyle="1" w:styleId="AssuntodocomentrioChar">
    <w:name w:val="Assunto do comentário Char"/>
    <w:basedOn w:val="TextodecomentrioChar"/>
    <w:rPr>
      <w:b/>
      <w:bCs/>
      <w:color w:val="00000A"/>
      <w:sz w:val="20"/>
      <w:szCs w:val="20"/>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character" w:customStyle="1" w:styleId="ListLabel35">
    <w:name w:val="ListLabel 35"/>
    <w:rPr>
      <w:rFonts w:cs="Symbol"/>
    </w:rPr>
  </w:style>
  <w:style w:type="character" w:customStyle="1" w:styleId="ListLabel36">
    <w:name w:val="ListLabel 36"/>
    <w:rPr>
      <w:rFonts w:cs="Courier New"/>
    </w:rPr>
  </w:style>
  <w:style w:type="character" w:customStyle="1" w:styleId="ListLabel37">
    <w:name w:val="ListLabel 37"/>
    <w:rPr>
      <w:rFonts w:cs="Wingdings"/>
    </w:rPr>
  </w:style>
  <w:style w:type="character" w:customStyle="1" w:styleId="ListLabel38">
    <w:name w:val="ListLabel 38"/>
    <w:rPr>
      <w:rFonts w:cs="Symbol"/>
    </w:rPr>
  </w:style>
  <w:style w:type="character" w:customStyle="1" w:styleId="ListLabel39">
    <w:name w:val="ListLabel 39"/>
    <w:rPr>
      <w:rFonts w:cs="Courier New"/>
    </w:rPr>
  </w:style>
  <w:style w:type="character" w:customStyle="1" w:styleId="ListLabel40">
    <w:name w:val="ListLabel 40"/>
    <w:rPr>
      <w:rFonts w:cs="Wingdings"/>
    </w:rPr>
  </w:style>
  <w:style w:type="character" w:customStyle="1" w:styleId="Bullets">
    <w:name w:val="Bullets"/>
    <w:rPr>
      <w:rFonts w:ascii="OpenSymbol" w:eastAsia="OpenSymbol" w:hAnsi="OpenSymbol" w:cs="OpenSymbol"/>
    </w:rPr>
  </w:style>
  <w:style w:type="character" w:customStyle="1" w:styleId="WW8Num14z0">
    <w:name w:val="WW8Num14z0"/>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9z0">
    <w:name w:val="WW8Num19z0"/>
    <w:rPr>
      <w:rFonts w:ascii="Symbol" w:eastAsia="Tahoma" w:hAnsi="Symbol" w:cs="Symbol"/>
    </w:rPr>
  </w:style>
  <w:style w:type="character" w:customStyle="1" w:styleId="WW8Num19z1">
    <w:name w:val="WW8Num19z1"/>
    <w:rPr>
      <w:rFonts w:ascii="Courier New" w:hAnsi="Courier New" w:cs="Courier New"/>
    </w:rPr>
  </w:style>
  <w:style w:type="character" w:customStyle="1" w:styleId="WW8Num19z2">
    <w:name w:val="WW8Num19z2"/>
    <w:rPr>
      <w:rFonts w:ascii="Wingdings" w:hAnsi="Wingdings" w:cs="Wingdings"/>
    </w:rPr>
  </w:style>
  <w:style w:type="character" w:customStyle="1" w:styleId="apple-converted-space">
    <w:name w:val="apple-converted-space"/>
    <w:basedOn w:val="Fontepargpadro"/>
  </w:style>
  <w:style w:type="character" w:customStyle="1" w:styleId="ListLabel41">
    <w:name w:val="ListLabel 41"/>
    <w:rPr>
      <w:rFonts w:cs="Symbol"/>
    </w:rPr>
  </w:style>
  <w:style w:type="character" w:styleId="CitaoHTML">
    <w:name w:val="HTML Cite"/>
    <w:rPr>
      <w:i/>
      <w:iCs/>
    </w:rPr>
  </w:style>
  <w:style w:type="character" w:customStyle="1" w:styleId="NumberingSymbols">
    <w:name w:val="Numbering Symbols"/>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a">
    <w:name w:val="List"/>
    <w:basedOn w:val="TextBody"/>
    <w:rPr>
      <w:rFonts w:ascii="Arial" w:hAnsi="Arial" w:cs="FreeSans"/>
    </w:rPr>
  </w:style>
  <w:style w:type="paragraph" w:styleId="Legenda">
    <w:name w:val="caption"/>
    <w:basedOn w:val="Normal"/>
    <w:next w:val="Normal"/>
    <w:pPr>
      <w:jc w:val="center"/>
    </w:pPr>
    <w:rPr>
      <w:bCs/>
      <w:sz w:val="20"/>
      <w:szCs w:val="20"/>
    </w:rPr>
  </w:style>
  <w:style w:type="paragraph" w:customStyle="1" w:styleId="Index">
    <w:name w:val="Index"/>
    <w:basedOn w:val="Normal"/>
    <w:pPr>
      <w:suppressLineNumbers/>
    </w:pPr>
    <w:rPr>
      <w:rFonts w:ascii="Times New Roman" w:hAnsi="Times New Roman" w:cs="FreeSans"/>
    </w:rPr>
  </w:style>
  <w:style w:type="paragraph" w:styleId="PargrafodaLista">
    <w:name w:val="List Paragraph"/>
    <w:basedOn w:val="Normal"/>
    <w:pPr>
      <w:ind w:left="720"/>
      <w:contextualSpacing/>
    </w:pPr>
  </w:style>
  <w:style w:type="paragraph" w:customStyle="1" w:styleId="Quotations">
    <w:name w:val="Quotations"/>
    <w:basedOn w:val="Normal"/>
  </w:style>
  <w:style w:type="paragraph" w:styleId="Ttulo">
    <w:name w:val="Title"/>
    <w:basedOn w:val="Heading"/>
  </w:style>
  <w:style w:type="paragraph" w:styleId="Subttulo">
    <w:name w:val="Subtitle"/>
    <w:basedOn w:val="Heading"/>
  </w:style>
  <w:style w:type="paragraph" w:styleId="Textodecomentrio">
    <w:name w:val="annotation text"/>
    <w:basedOn w:val="Normal"/>
    <w:pPr>
      <w:spacing w:line="240" w:lineRule="auto"/>
    </w:pPr>
    <w:rPr>
      <w:sz w:val="20"/>
      <w:szCs w:val="20"/>
    </w:rPr>
  </w:style>
  <w:style w:type="paragraph" w:styleId="Textodebalo">
    <w:name w:val="Balloon Text"/>
    <w:basedOn w:val="Normal"/>
    <w:pPr>
      <w:spacing w:after="0" w:line="240" w:lineRule="auto"/>
    </w:pPr>
    <w:rPr>
      <w:rFonts w:ascii="Tahoma" w:hAnsi="Tahoma" w:cs="Tahoma"/>
      <w:sz w:val="16"/>
      <w:szCs w:val="16"/>
    </w:rPr>
  </w:style>
  <w:style w:type="paragraph" w:styleId="Assuntodocomentrio">
    <w:name w:val="annotation subject"/>
    <w:basedOn w:val="Textodecomentrio"/>
    <w:rPr>
      <w:b/>
      <w:bCs/>
    </w:rPr>
  </w:style>
  <w:style w:type="paragraph" w:styleId="Cabealho">
    <w:name w:val="header"/>
    <w:basedOn w:val="Normal"/>
  </w:style>
  <w:style w:type="paragraph" w:customStyle="1" w:styleId="tabela">
    <w:name w:val="tabela"/>
    <w:basedOn w:val="Normal"/>
    <w:pPr>
      <w:spacing w:before="40" w:after="40" w:line="240" w:lineRule="auto"/>
    </w:pPr>
    <w:rPr>
      <w:sz w:val="20"/>
      <w:szCs w:val="20"/>
    </w:rPr>
  </w:style>
  <w:style w:type="paragraph" w:customStyle="1" w:styleId="referencias">
    <w:name w:val="referencias"/>
    <w:basedOn w:val="Normal"/>
    <w:pPr>
      <w:spacing w:after="240" w:line="240" w:lineRule="auto"/>
    </w:pPr>
    <w:rPr>
      <w:lang w:val="en-US"/>
    </w:r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paragraph" w:customStyle="1" w:styleId="Bibliography1">
    <w:name w:val="Bibliography 1"/>
    <w:basedOn w:val="Index"/>
    <w:pPr>
      <w:spacing w:after="240" w:line="240" w:lineRule="atLeast"/>
    </w:pPr>
  </w:style>
  <w:style w:type="paragraph" w:styleId="Reviso">
    <w:name w:val="Revision"/>
    <w:uiPriority w:val="99"/>
    <w:semiHidden/>
    <w:rsid w:val="008F416D"/>
    <w:pPr>
      <w:suppressAutoHyphens/>
      <w:spacing w:line="240" w:lineRule="auto"/>
    </w:pPr>
    <w:rPr>
      <w:color w:val="00000A"/>
    </w:rPr>
  </w:style>
  <w:style w:type="numbering" w:customStyle="1" w:styleId="WW8Num14">
    <w:name w:val="WW8Num14"/>
  </w:style>
  <w:style w:type="numbering" w:customStyle="1" w:styleId="WW8Num19">
    <w:name w:val="WW8Num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6DCA14-475E-4E68-8554-F241A6169C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Pages>
  <Words>6064</Words>
  <Characters>32746</Characters>
  <Application>Microsoft Office Word</Application>
  <DocSecurity>0</DocSecurity>
  <Lines>272</Lines>
  <Paragraphs>77</Paragraphs>
  <ScaleCrop>false</ScaleCrop>
  <Company/>
  <LinksUpToDate>false</LinksUpToDate>
  <CharactersWithSpaces>38733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Silvia Mantuani</dc:creator>
  <cp:lastModifiedBy>Denise Maciel</cp:lastModifiedBy>
  <cp:revision>12</cp:revision>
  <dcterms:created xsi:type="dcterms:W3CDTF">2017-01-26T18:44:00Z</dcterms:created>
  <dcterms:modified xsi:type="dcterms:W3CDTF">2017-04-04T15:08:00Z</dcterms:modified>
  <dc:language>en-US</dc:language>
</cp:coreProperties>
</file>